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E723B3">
        <w:t xml:space="preserve">– Absolute </w:t>
      </w:r>
      <w:proofErr w:type="spellStart"/>
      <w:r w:rsidR="00E723B3">
        <w:t>Handwheel</w:t>
      </w:r>
      <w:proofErr w:type="spellEnd"/>
      <w:r w:rsidR="00E723B3">
        <w:t xml:space="preserve"> Position – Turns Counter, I2C, and </w:t>
      </w:r>
      <w:proofErr w:type="spellStart"/>
      <w:ins w:id="0" w:author="Balani, Spandana" w:date="2014-08-22T15:27:00Z">
        <w:r w:rsidR="00461354">
          <w:t>Sensorless</w:t>
        </w:r>
      </w:ins>
      <w:r w:rsidR="00E723B3">
        <w:t>Vehicle</w:t>
      </w:r>
      <w:proofErr w:type="spellEnd"/>
      <w:r w:rsidR="00E723B3">
        <w:t xml:space="preserve"> Dynamics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051ED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3218267" w:history="1">
        <w:r w:rsidR="00E051ED" w:rsidRPr="00EA45B1">
          <w:rPr>
            <w:rStyle w:val="Hyperlink"/>
            <w:noProof/>
          </w:rPr>
          <w:t>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Dependencies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68" w:history="1">
        <w:r w:rsidR="00E051ED" w:rsidRPr="00EA45B1">
          <w:rPr>
            <w:rStyle w:val="Hyperlink"/>
            <w:noProof/>
          </w:rPr>
          <w:t>1.1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SWCs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69" w:history="1">
        <w:r w:rsidR="00E051ED" w:rsidRPr="00EA45B1">
          <w:rPr>
            <w:rStyle w:val="Hyperlink"/>
            <w:noProof/>
          </w:rPr>
          <w:t>1.2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Global Functions(Non RTE) to be provided to Integration Project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0" w:history="1">
        <w:r w:rsidR="00E051ED" w:rsidRPr="00EA45B1">
          <w:rPr>
            <w:rStyle w:val="Hyperlink"/>
            <w:noProof/>
          </w:rPr>
          <w:t>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Configuration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_Toc373218270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1" w:history="1">
        <w:r w:rsidR="00E051ED" w:rsidRPr="00EA45B1">
          <w:rPr>
            <w:rStyle w:val="Hyperlink"/>
            <w:noProof/>
          </w:rPr>
          <w:t>2.1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Build Time Config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_Toc373218271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2" w:history="1">
        <w:r w:rsidR="00E051ED" w:rsidRPr="00EA45B1">
          <w:rPr>
            <w:rStyle w:val="Hyperlink"/>
            <w:noProof/>
          </w:rPr>
          <w:t>2.2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Configuration Files to be provided by Integration Project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_Toc373218272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3" w:history="1">
        <w:r w:rsidR="00E051ED" w:rsidRPr="00EA45B1">
          <w:rPr>
            <w:rStyle w:val="Hyperlink"/>
            <w:noProof/>
          </w:rPr>
          <w:t>2.2.1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Da Vinci Parameter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_Toc373218273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4" w:history="1">
        <w:r w:rsidR="00E051ED" w:rsidRPr="00EA45B1">
          <w:rPr>
            <w:rStyle w:val="Hyperlink"/>
            <w:noProof/>
          </w:rPr>
          <w:t>2.2.2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DaVinci Interrupt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_Toc373218274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5" w:history="1">
        <w:r w:rsidR="00E051ED" w:rsidRPr="00EA45B1">
          <w:rPr>
            <w:rStyle w:val="Hyperlink"/>
            <w:noProof/>
          </w:rPr>
          <w:t>2.2.3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Manual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_Toc373218275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6" w:history="1">
        <w:r w:rsidR="00E051ED" w:rsidRPr="00EA45B1">
          <w:rPr>
            <w:rStyle w:val="Hyperlink"/>
            <w:noProof/>
          </w:rPr>
          <w:t>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Integration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_Toc373218276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7" w:history="1">
        <w:r w:rsidR="00E051ED" w:rsidRPr="00EA45B1">
          <w:rPr>
            <w:rStyle w:val="Hyperlink"/>
            <w:noProof/>
          </w:rPr>
          <w:t>3.1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Required Global Data Inputs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8" w:history="1">
        <w:r w:rsidR="00E051ED" w:rsidRPr="00EA45B1">
          <w:rPr>
            <w:rStyle w:val="Hyperlink"/>
            <w:noProof/>
          </w:rPr>
          <w:t>3.2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Required Global Data Outputs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9" w:history="1">
        <w:r w:rsidR="00E051ED" w:rsidRPr="00EA45B1">
          <w:rPr>
            <w:rStyle w:val="Hyperlink"/>
            <w:noProof/>
          </w:rPr>
          <w:t>3.3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Specific Include Path present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0" w:history="1">
        <w:r w:rsidR="00E051ED" w:rsidRPr="00EA45B1">
          <w:rPr>
            <w:rStyle w:val="Hyperlink"/>
            <w:noProof/>
          </w:rPr>
          <w:t>4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Runnable Scheduling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_Toc373218280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5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1" w:history="1">
        <w:r w:rsidR="00E051ED" w:rsidRPr="00EA45B1">
          <w:rPr>
            <w:rStyle w:val="Hyperlink"/>
            <w:noProof/>
          </w:rPr>
          <w:t>5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Memory Mapping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_Toc373218281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2" w:history="1">
        <w:r w:rsidR="00E051ED" w:rsidRPr="00EA45B1">
          <w:rPr>
            <w:rStyle w:val="Hyperlink"/>
            <w:noProof/>
          </w:rPr>
          <w:t>5.1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Mapping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_Toc373218282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3" w:history="1">
        <w:r w:rsidR="00E051ED" w:rsidRPr="00EA45B1">
          <w:rPr>
            <w:rStyle w:val="Hyperlink"/>
            <w:noProof/>
          </w:rPr>
          <w:t>5.2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Usage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_Toc373218283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4" w:history="1">
        <w:r w:rsidR="00E051ED" w:rsidRPr="00EA45B1">
          <w:rPr>
            <w:rStyle w:val="Hyperlink"/>
            <w:noProof/>
          </w:rPr>
          <w:t>5.3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Non  RTE NvM Blocks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_Toc373218284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5" w:history="1">
        <w:r w:rsidR="00E051ED" w:rsidRPr="00EA45B1">
          <w:rPr>
            <w:rStyle w:val="Hyperlink"/>
            <w:noProof/>
          </w:rPr>
          <w:t>5.4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RTE NvM Blocks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_Toc373218285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6" w:history="1">
        <w:r w:rsidR="00E051ED" w:rsidRPr="00EA45B1">
          <w:rPr>
            <w:rStyle w:val="Hyperlink"/>
            <w:noProof/>
          </w:rPr>
          <w:t>6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Compiler Settings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_Toc373218286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7" w:history="1">
        <w:r w:rsidR="00E051ED" w:rsidRPr="00EA45B1">
          <w:rPr>
            <w:rStyle w:val="Hyperlink"/>
            <w:noProof/>
          </w:rPr>
          <w:t>6.1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Preprocessor MACRO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8" w:history="1">
        <w:r w:rsidR="00E051ED" w:rsidRPr="00EA45B1">
          <w:rPr>
            <w:rStyle w:val="Hyperlink"/>
            <w:noProof/>
          </w:rPr>
          <w:t>6.2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Optimization Settings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FD376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9" w:history="1">
        <w:r w:rsidR="00E051ED" w:rsidRPr="00EA45B1">
          <w:rPr>
            <w:rStyle w:val="Hyperlink"/>
            <w:noProof/>
          </w:rPr>
          <w:t>7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Revision Control Log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7</w:t>
        </w:r>
        <w:r w:rsidR="00E051ED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lastRenderedPageBreak/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" w:name="_Toc373218267"/>
      <w:r w:rsidRPr="00B27D95">
        <w:lastRenderedPageBreak/>
        <w:t>Dependencies</w:t>
      </w:r>
      <w:bookmarkEnd w:id="1"/>
    </w:p>
    <w:p w:rsidR="00916B39" w:rsidRDefault="00B27D95" w:rsidP="00B27D95">
      <w:pPr>
        <w:pStyle w:val="Heading2"/>
      </w:pPr>
      <w:bookmarkStart w:id="2" w:name="_Toc373218268"/>
      <w:r>
        <w:t>SWCs</w:t>
      </w:r>
      <w:bookmarkEnd w:id="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3" w:name="_Toc373218269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4527BC" w:rsidRDefault="009623AA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73218270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73218271"/>
      <w:r>
        <w:t xml:space="preserve">Build Time </w:t>
      </w:r>
      <w:proofErr w:type="spellStart"/>
      <w:r>
        <w:t>Config</w:t>
      </w:r>
      <w:bookmarkEnd w:id="5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6" w:name="_Toc373218272"/>
      <w:bookmarkStart w:id="7" w:name="OLE_LINK10"/>
      <w:bookmarkStart w:id="8" w:name="OLE_LINK11"/>
      <w:r w:rsidRPr="007C4C59">
        <w:t>Configuration Files</w:t>
      </w:r>
      <w:r>
        <w:t xml:space="preserve"> to be provided by Integration Project</w:t>
      </w:r>
      <w:bookmarkEnd w:id="6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9623AA" w:rsidP="000D28B1">
      <w:proofErr w:type="spellStart"/>
      <w:r>
        <w:t>Ap_AbsHwPos_Cfg.h</w:t>
      </w:r>
      <w:proofErr w:type="spellEnd"/>
      <w:r>
        <w:t xml:space="preserve">   (generated using Ap_AbsHwPos_Cfg.h.tt)</w:t>
      </w:r>
    </w:p>
    <w:p w:rsidR="00BC5DE5" w:rsidRDefault="00BC5DE5"/>
    <w:p w:rsidR="00932C7E" w:rsidRDefault="00932C7E" w:rsidP="00932C7E">
      <w:pPr>
        <w:pStyle w:val="Heading3"/>
      </w:pPr>
      <w:bookmarkStart w:id="9" w:name="_Toc373218273"/>
      <w:bookmarkStart w:id="10" w:name="OLE_LINK12"/>
      <w:bookmarkStart w:id="11" w:name="OLE_LINK13"/>
      <w:bookmarkEnd w:id="7"/>
      <w:bookmarkEnd w:id="8"/>
      <w:r>
        <w:t>Da Vinci Parameter Configuration Changes</w:t>
      </w:r>
      <w:bookmarkEnd w:id="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9623AA" w:rsidRDefault="009623AA" w:rsidP="00034D69">
            <w:pPr>
              <w:rPr>
                <w:b w:val="0"/>
              </w:rPr>
            </w:pPr>
            <w:proofErr w:type="spellStart"/>
            <w:r w:rsidRPr="009623AA">
              <w:rPr>
                <w:b w:val="0"/>
              </w:rPr>
              <w:t>AbsHwPosGeneral</w:t>
            </w:r>
            <w:proofErr w:type="spellEnd"/>
            <w:r w:rsidRPr="009623AA">
              <w:rPr>
                <w:b w:val="0"/>
              </w:rPr>
              <w:t>\</w:t>
            </w:r>
            <w:proofErr w:type="spellStart"/>
            <w:r w:rsidRPr="009623AA">
              <w:rPr>
                <w:b w:val="0"/>
              </w:rPr>
              <w:t>AbsHwPosCPEnable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9623AA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if needed</w:t>
            </w:r>
          </w:p>
        </w:tc>
        <w:tc>
          <w:tcPr>
            <w:tcW w:w="1117" w:type="dxa"/>
          </w:tcPr>
          <w:p w:rsidR="00932C7E" w:rsidRDefault="009623AA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AbsHwPos</w:t>
            </w:r>
            <w:proofErr w:type="spellEnd"/>
          </w:p>
        </w:tc>
      </w:tr>
      <w:bookmarkEnd w:id="10"/>
      <w:bookmarkEnd w:id="11"/>
    </w:tbl>
    <w:p w:rsidR="00932C7E" w:rsidRDefault="00932C7E" w:rsidP="00932C7E"/>
    <w:p w:rsidR="00932C7E" w:rsidRDefault="00932C7E" w:rsidP="00932C7E">
      <w:pPr>
        <w:pStyle w:val="Heading3"/>
      </w:pPr>
      <w:bookmarkStart w:id="12" w:name="_Toc373218274"/>
      <w:proofErr w:type="spellStart"/>
      <w:r>
        <w:t>DaVinci</w:t>
      </w:r>
      <w:proofErr w:type="spellEnd"/>
      <w:r>
        <w:t xml:space="preserve"> Interrupt Configuration Changes</w:t>
      </w:r>
      <w:bookmarkEnd w:id="1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9623AA">
            <w:pPr>
              <w:rPr>
                <w:b w:val="0"/>
              </w:rPr>
            </w:pPr>
            <w:r>
              <w:t>&lt;</w:t>
            </w:r>
            <w:r w:rsidR="009623AA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3" w:name="_Toc373218275"/>
      <w:r>
        <w:t xml:space="preserve">Manual </w:t>
      </w:r>
      <w:bookmarkStart w:id="14" w:name="OLE_LINK22"/>
      <w:bookmarkStart w:id="15" w:name="OLE_LINK23"/>
      <w:bookmarkStart w:id="16" w:name="OLE_LINK24"/>
      <w:r w:rsidR="00EE5444">
        <w:t>Configuration Changes</w:t>
      </w:r>
      <w:bookmarkEnd w:id="13"/>
      <w:bookmarkEnd w:id="14"/>
      <w:bookmarkEnd w:id="15"/>
      <w:bookmarkEnd w:id="1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9623AA">
            <w:r>
              <w:t>&lt;</w:t>
            </w:r>
            <w:r w:rsidR="009623AA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7" w:name="_Toc373218276"/>
      <w:r>
        <w:lastRenderedPageBreak/>
        <w:t>Integration</w:t>
      </w:r>
      <w:bookmarkEnd w:id="17"/>
    </w:p>
    <w:p w:rsidR="00701150" w:rsidRDefault="00B82469" w:rsidP="00836AC1">
      <w:pPr>
        <w:pStyle w:val="Heading2"/>
      </w:pPr>
      <w:bookmarkStart w:id="18" w:name="_Toc373218277"/>
      <w:bookmarkStart w:id="19" w:name="OLE_LINK83"/>
      <w:bookmarkStart w:id="20" w:name="OLE_LINK84"/>
      <w:r>
        <w:t xml:space="preserve">Required </w:t>
      </w:r>
      <w:r w:rsidR="00701150">
        <w:t>Global Data</w:t>
      </w:r>
      <w:r>
        <w:t xml:space="preserve"> Inputs</w:t>
      </w:r>
      <w:bookmarkEnd w:id="18"/>
    </w:p>
    <w:p w:rsidR="009623AA" w:rsidRPr="004B5BE2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CumMechMtrPosCRF_Deg_f32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AlignedCumMechMtrPosCRF_Deg_f32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TurnsCntrValidity_Cnt_</w:t>
      </w:r>
      <w:r>
        <w:rPr>
          <w:rFonts w:ascii="Arial" w:hAnsi="Arial" w:cs="Arial"/>
          <w:sz w:val="16"/>
          <w:szCs w:val="16"/>
        </w:rPr>
        <w:t>u08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I2CHwAbsPos_HwDeg_f32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I2CHwAbsPosValid_Cnt_lgc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del w:id="21" w:author="Balani, Spandana" w:date="2014-08-22T15:27:00Z">
        <w:r w:rsidRPr="004969CD" w:rsidDel="00461354">
          <w:rPr>
            <w:rFonts w:ascii="Arial" w:hAnsi="Arial" w:cs="Arial"/>
            <w:sz w:val="16"/>
            <w:szCs w:val="16"/>
          </w:rPr>
          <w:delText>VdHwPos</w:delText>
        </w:r>
      </w:del>
      <w:ins w:id="22" w:author="Balani, Spandana" w:date="2014-08-22T15:27:00Z">
        <w:r w:rsidR="00C54145">
          <w:rPr>
            <w:rFonts w:ascii="Arial" w:hAnsi="Arial" w:cs="Arial"/>
            <w:sz w:val="16"/>
            <w:szCs w:val="16"/>
          </w:rPr>
          <w:t>S</w:t>
        </w:r>
      </w:ins>
      <w:ins w:id="23" w:author="Balani, Spandana" w:date="2014-08-27T09:24:00Z">
        <w:r w:rsidR="00C54145">
          <w:rPr>
            <w:rFonts w:ascii="Arial" w:hAnsi="Arial" w:cs="Arial"/>
            <w:sz w:val="16"/>
            <w:szCs w:val="16"/>
          </w:rPr>
          <w:t>ensor</w:t>
        </w:r>
      </w:ins>
      <w:ins w:id="24" w:author="Balani, Spandana" w:date="2014-08-22T15:27:00Z">
        <w:r w:rsidR="00461354">
          <w:rPr>
            <w:rFonts w:ascii="Arial" w:hAnsi="Arial" w:cs="Arial"/>
            <w:sz w:val="16"/>
            <w:szCs w:val="16"/>
          </w:rPr>
          <w:t>less</w:t>
        </w:r>
        <w:r w:rsidR="00461354" w:rsidRPr="004969CD">
          <w:rPr>
            <w:rFonts w:ascii="Arial" w:hAnsi="Arial" w:cs="Arial"/>
            <w:sz w:val="16"/>
            <w:szCs w:val="16"/>
          </w:rPr>
          <w:t>HwPos</w:t>
        </w:r>
      </w:ins>
      <w:r w:rsidRPr="004969CD">
        <w:rPr>
          <w:rFonts w:ascii="Arial" w:hAnsi="Arial" w:cs="Arial"/>
          <w:sz w:val="16"/>
          <w:szCs w:val="16"/>
        </w:rPr>
        <w:t>_HwDeg_f32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del w:id="25" w:author="Balani, Spandana" w:date="2014-08-22T15:28:00Z">
        <w:r w:rsidRPr="004969CD" w:rsidDel="00461354">
          <w:rPr>
            <w:rFonts w:ascii="Arial" w:hAnsi="Arial" w:cs="Arial"/>
            <w:sz w:val="16"/>
            <w:szCs w:val="16"/>
          </w:rPr>
          <w:delText>VdAuthority</w:delText>
        </w:r>
      </w:del>
      <w:ins w:id="26" w:author="Balani, Spandana" w:date="2014-08-22T15:28:00Z">
        <w:r w:rsidR="00C54145">
          <w:rPr>
            <w:rFonts w:ascii="Arial" w:hAnsi="Arial" w:cs="Arial"/>
            <w:sz w:val="16"/>
            <w:szCs w:val="16"/>
          </w:rPr>
          <w:t>S</w:t>
        </w:r>
      </w:ins>
      <w:ins w:id="27" w:author="Balani, Spandana" w:date="2014-08-27T09:24:00Z">
        <w:r w:rsidR="00C54145">
          <w:rPr>
            <w:rFonts w:ascii="Arial" w:hAnsi="Arial" w:cs="Arial"/>
            <w:sz w:val="16"/>
            <w:szCs w:val="16"/>
          </w:rPr>
          <w:t>ensor</w:t>
        </w:r>
      </w:ins>
      <w:ins w:id="28" w:author="Balani, Spandana" w:date="2014-08-22T15:28:00Z">
        <w:r w:rsidR="00461354">
          <w:rPr>
            <w:rFonts w:ascii="Arial" w:hAnsi="Arial" w:cs="Arial"/>
            <w:sz w:val="16"/>
            <w:szCs w:val="16"/>
          </w:rPr>
          <w:t>less</w:t>
        </w:r>
        <w:r w:rsidR="00461354" w:rsidRPr="004969CD">
          <w:rPr>
            <w:rFonts w:ascii="Arial" w:hAnsi="Arial" w:cs="Arial"/>
            <w:sz w:val="16"/>
            <w:szCs w:val="16"/>
          </w:rPr>
          <w:t>Authority</w:t>
        </w:r>
      </w:ins>
      <w:r w:rsidRPr="004969CD">
        <w:rPr>
          <w:rFonts w:ascii="Arial" w:hAnsi="Arial" w:cs="Arial"/>
          <w:sz w:val="16"/>
          <w:szCs w:val="16"/>
        </w:rPr>
        <w:t>_Uls_f32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ComplError_HwDeg_f32</w:t>
      </w:r>
    </w:p>
    <w:p w:rsidR="009623AA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proofErr w:type="spellStart"/>
      <w:r w:rsidRPr="004969CD">
        <w:rPr>
          <w:rFonts w:ascii="Arial" w:hAnsi="Arial" w:cs="Arial"/>
          <w:sz w:val="16"/>
          <w:szCs w:val="16"/>
        </w:rPr>
        <w:t>DiagStatusHwPosReducedPerf_Cnt_lgc</w:t>
      </w:r>
      <w:bookmarkStart w:id="29" w:name="_GoBack"/>
      <w:bookmarkEnd w:id="29"/>
      <w:proofErr w:type="spellEnd"/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proofErr w:type="spellStart"/>
      <w:r w:rsidRPr="004969CD">
        <w:rPr>
          <w:rFonts w:ascii="Arial" w:hAnsi="Arial" w:cs="Arial"/>
          <w:sz w:val="16"/>
          <w:szCs w:val="16"/>
        </w:rPr>
        <w:t>ManufMode_Cnt_enum</w:t>
      </w:r>
      <w:proofErr w:type="spellEnd"/>
    </w:p>
    <w:p w:rsidR="00E17CA7" w:rsidRDefault="00E17CA7" w:rsidP="00701150"/>
    <w:p w:rsidR="00900B9A" w:rsidRDefault="00900B9A" w:rsidP="00900B9A">
      <w:pPr>
        <w:pStyle w:val="Heading2"/>
      </w:pPr>
      <w:bookmarkStart w:id="30" w:name="_Toc373218278"/>
      <w:r>
        <w:t>Required Global Data Outputs</w:t>
      </w:r>
      <w:bookmarkEnd w:id="30"/>
    </w:p>
    <w:p w:rsidR="004632FD" w:rsidRPr="004B5BE2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HandwheelPosition_HwDeg_f32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HandwheelAuthority_Uls_f32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RelHwPos_HwDeg_f32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HwPosSource_Cnt_u16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SrlComHwPos_HwDeg_f32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SrlComHwPosStatus_Cnt_</w:t>
      </w:r>
      <w:r>
        <w:rPr>
          <w:rFonts w:ascii="Arial" w:hAnsi="Arial" w:cs="Arial"/>
          <w:sz w:val="16"/>
          <w:szCs w:val="16"/>
        </w:rPr>
        <w:t>u16</w:t>
      </w:r>
    </w:p>
    <w:p w:rsidR="00260F90" w:rsidRDefault="00260F90" w:rsidP="00701150"/>
    <w:p w:rsidR="00836AC1" w:rsidRDefault="00783C14" w:rsidP="00836AC1">
      <w:pPr>
        <w:pStyle w:val="Heading2"/>
      </w:pPr>
      <w:bookmarkStart w:id="31" w:name="_Toc373218279"/>
      <w:bookmarkEnd w:id="19"/>
      <w:bookmarkEnd w:id="20"/>
      <w:r>
        <w:t xml:space="preserve">Specific </w:t>
      </w:r>
      <w:r w:rsidR="00DC10CD">
        <w:t>Include Path</w:t>
      </w:r>
      <w:r>
        <w:t xml:space="preserve"> present</w:t>
      </w:r>
      <w:bookmarkEnd w:id="31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 xml:space="preserve"> No</w:t>
      </w:r>
      <w:r w:rsidR="00F15676">
        <w:t xml:space="preserve"> </w:t>
      </w:r>
    </w:p>
    <w:p w:rsidR="004632FD" w:rsidRDefault="004632FD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32" w:name="_Toc373218280"/>
      <w:r>
        <w:lastRenderedPageBreak/>
        <w:t>Runnable Scheduling</w:t>
      </w:r>
      <w:bookmarkEnd w:id="3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4632FD" w:rsidRDefault="004632FD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AbsHwPos_Init1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632FD">
              <w:t>Called from RTE before first call of periodic function</w:t>
            </w:r>
          </w:p>
        </w:tc>
        <w:tc>
          <w:tcPr>
            <w:tcW w:w="1772" w:type="dxa"/>
          </w:tcPr>
          <w:p w:rsidR="00F638B9" w:rsidRDefault="00F638B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4632FD">
              <w:t xml:space="preserve"> at </w:t>
            </w:r>
            <w:proofErr w:type="spellStart"/>
            <w:r w:rsidR="004632FD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950"/>
        <w:gridCol w:w="4311"/>
        <w:gridCol w:w="1595"/>
      </w:tblGrid>
      <w:tr w:rsidR="00F50821" w:rsidTr="0028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31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59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50821" w:rsidRPr="004632FD" w:rsidRDefault="004632FD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AbsHwPos_Per1</w:t>
            </w:r>
          </w:p>
        </w:tc>
        <w:tc>
          <w:tcPr>
            <w:tcW w:w="4311" w:type="dxa"/>
          </w:tcPr>
          <w:p w:rsidR="00F50821" w:rsidRDefault="008A788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632FD">
              <w:t>Call before 2ms periodic that uses RelHwPos_HwDeg_f32</w:t>
            </w:r>
          </w:p>
        </w:tc>
        <w:tc>
          <w:tcPr>
            <w:tcW w:w="1595" w:type="dxa"/>
          </w:tcPr>
          <w:p w:rsidR="004632FD" w:rsidRDefault="00F638B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4632FD">
              <w:t xml:space="preserve"> 2 </w:t>
            </w:r>
            <w:proofErr w:type="spellStart"/>
            <w:r w:rsidR="004632FD">
              <w:t>ms</w:t>
            </w:r>
            <w:proofErr w:type="spellEnd"/>
          </w:p>
        </w:tc>
      </w:tr>
      <w:tr w:rsidR="004632FD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2</w:t>
            </w:r>
          </w:p>
        </w:tc>
        <w:tc>
          <w:tcPr>
            <w:tcW w:w="4311" w:type="dxa"/>
          </w:tcPr>
          <w:p w:rsidR="004632FD" w:rsidRDefault="004632FD" w:rsidP="0046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Call after 2ms periodic that outputs VDHwPos_HwDeg_f32</w:t>
            </w:r>
          </w:p>
        </w:tc>
        <w:tc>
          <w:tcPr>
            <w:tcW w:w="1595" w:type="dxa"/>
          </w:tcPr>
          <w:p w:rsidR="004632FD" w:rsidRDefault="004632FD" w:rsidP="0029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RTE 2 </w:t>
            </w:r>
            <w:proofErr w:type="spellStart"/>
            <w:r>
              <w:t>ms</w:t>
            </w:r>
            <w:proofErr w:type="spellEnd"/>
          </w:p>
        </w:tc>
      </w:tr>
      <w:tr w:rsidR="004632FD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3</w:t>
            </w:r>
          </w:p>
        </w:tc>
        <w:tc>
          <w:tcPr>
            <w:tcW w:w="4311" w:type="dxa"/>
          </w:tcPr>
          <w:p w:rsidR="004632FD" w:rsidRDefault="004632FD" w:rsidP="0029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595" w:type="dxa"/>
          </w:tcPr>
          <w:p w:rsidR="004632FD" w:rsidRDefault="004632FD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RTE 4 </w:t>
            </w:r>
            <w:proofErr w:type="spellStart"/>
            <w:r>
              <w:t>ms</w:t>
            </w:r>
            <w:proofErr w:type="spellEnd"/>
          </w:p>
        </w:tc>
      </w:tr>
      <w:tr w:rsidR="004632FD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4</w:t>
            </w:r>
          </w:p>
        </w:tc>
        <w:tc>
          <w:tcPr>
            <w:tcW w:w="4311" w:type="dxa"/>
          </w:tcPr>
          <w:p w:rsidR="004632FD" w:rsidRDefault="004632FD" w:rsidP="0029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595" w:type="dxa"/>
          </w:tcPr>
          <w:p w:rsidR="004632FD" w:rsidRDefault="004632FD" w:rsidP="0046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RTE 10 </w:t>
            </w:r>
            <w:proofErr w:type="spellStart"/>
            <w:r>
              <w:t>ms</w:t>
            </w:r>
            <w:proofErr w:type="spellEnd"/>
          </w:p>
        </w:tc>
      </w:tr>
      <w:tr w:rsidR="004632FD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F638B9">
            <w:pPr>
              <w:rPr>
                <w:b w:val="0"/>
              </w:rPr>
            </w:pPr>
            <w:proofErr w:type="spellStart"/>
            <w:r w:rsidRPr="004632FD">
              <w:rPr>
                <w:b w:val="0"/>
              </w:rPr>
              <w:t>AbsHwPos_SCom_CustSetTrim</w:t>
            </w:r>
            <w:proofErr w:type="spellEnd"/>
          </w:p>
        </w:tc>
        <w:tc>
          <w:tcPr>
            <w:tcW w:w="4311" w:type="dxa"/>
          </w:tcPr>
          <w:p w:rsidR="004632FD" w:rsidRDefault="00281D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4632FD" w:rsidRDefault="00281D8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proofErr w:type="spellStart"/>
            <w:r w:rsidRPr="004632FD">
              <w:rPr>
                <w:b w:val="0"/>
              </w:rPr>
              <w:t>AbsHwPos_SCom_CustClrTrim</w:t>
            </w:r>
            <w:proofErr w:type="spellEnd"/>
          </w:p>
        </w:tc>
        <w:tc>
          <w:tcPr>
            <w:tcW w:w="4311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proofErr w:type="spellStart"/>
            <w:r w:rsidRPr="004632FD">
              <w:rPr>
                <w:b w:val="0"/>
              </w:rPr>
              <w:t>AbsHwPos_SCom_NxtSetTrim</w:t>
            </w:r>
            <w:proofErr w:type="spellEnd"/>
          </w:p>
        </w:tc>
        <w:tc>
          <w:tcPr>
            <w:tcW w:w="4311" w:type="dxa"/>
          </w:tcPr>
          <w:p w:rsidR="00281D89" w:rsidRDefault="00281D89" w:rsidP="00F2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proofErr w:type="spellStart"/>
            <w:r w:rsidRPr="004632FD">
              <w:rPr>
                <w:b w:val="0"/>
              </w:rPr>
              <w:t>AbsHwPos_SCom_NxtClearTrim</w:t>
            </w:r>
            <w:proofErr w:type="spellEnd"/>
          </w:p>
        </w:tc>
        <w:tc>
          <w:tcPr>
            <w:tcW w:w="4311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event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33" w:name="_Toc373218281"/>
      <w:bookmarkStart w:id="34" w:name="OLE_LINK16"/>
      <w:bookmarkStart w:id="35" w:name="OLE_LINK17"/>
      <w:r>
        <w:lastRenderedPageBreak/>
        <w:t>Memory Mapping</w:t>
      </w:r>
      <w:bookmarkEnd w:id="33"/>
    </w:p>
    <w:p w:rsidR="00F80F31" w:rsidRDefault="00F80F31" w:rsidP="00F80F31">
      <w:pPr>
        <w:pStyle w:val="Heading2"/>
      </w:pPr>
      <w:bookmarkStart w:id="36" w:name="_Toc373218282"/>
      <w:bookmarkEnd w:id="34"/>
      <w:bookmarkEnd w:id="35"/>
      <w:r>
        <w:t>Mapping</w:t>
      </w:r>
      <w:bookmarkEnd w:id="3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428"/>
        <w:gridCol w:w="1736"/>
        <w:gridCol w:w="1692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ABSHWPOS_START_SEC_VAR_CLEARED_UNSPECIFIED</w:t>
            </w:r>
          </w:p>
        </w:tc>
        <w:tc>
          <w:tcPr>
            <w:tcW w:w="2351" w:type="dxa"/>
          </w:tcPr>
          <w:p w:rsidR="00836AC1" w:rsidRPr="004632FD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ABSHWPOS_START_SEC_VAR_CLEARED_BOOLEAN</w:t>
            </w:r>
          </w:p>
        </w:tc>
        <w:tc>
          <w:tcPr>
            <w:tcW w:w="2351" w:type="dxa"/>
          </w:tcPr>
          <w:p w:rsidR="00050365" w:rsidRPr="004632FD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2FD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ABSHWPOS_START_SEC_VAR_CLEARED_16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2FD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ABSHWPOS_START_SEC_VAR_CLEARED_32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2FD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RTE_START_SEC_AP_ABSHWPOS_APPL_CODE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7" w:name="_Toc373218283"/>
      <w:r>
        <w:t>Usage</w:t>
      </w:r>
      <w:bookmarkEnd w:id="37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8" w:name="_Toc373218284"/>
      <w:bookmarkStart w:id="39" w:name="OLE_LINK20"/>
      <w:bookmarkStart w:id="40" w:name="OLE_LINK81"/>
      <w:bookmarkStart w:id="41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8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4F106D">
            <w:r>
              <w:t>&lt;</w:t>
            </w:r>
            <w:r w:rsidR="004F106D">
              <w:t>None</w:t>
            </w:r>
            <w:r>
              <w:t xml:space="preserve">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40"/>
    <w:bookmarkEnd w:id="41"/>
    <w:p w:rsidR="00900B9A" w:rsidRDefault="00900B9A" w:rsidP="00900B9A">
      <w:pPr>
        <w:pStyle w:val="Heading2"/>
      </w:pPr>
      <w:r>
        <w:t xml:space="preserve"> </w:t>
      </w:r>
      <w:bookmarkStart w:id="42" w:name="_Toc373218285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4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4F106D" w:rsidRDefault="004F106D" w:rsidP="00900B9A">
            <w:pPr>
              <w:rPr>
                <w:b w:val="0"/>
              </w:rPr>
            </w:pPr>
            <w:proofErr w:type="spellStart"/>
            <w:r w:rsidRPr="004F106D">
              <w:rPr>
                <w:b w:val="0"/>
              </w:rPr>
              <w:t>EOLVehCntrOffset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43" w:name="_Toc373218286"/>
      <w:bookmarkStart w:id="44" w:name="OLE_LINK18"/>
      <w:bookmarkStart w:id="45" w:name="OLE_LINK19"/>
      <w:r>
        <w:t>Compiler Settings</w:t>
      </w:r>
      <w:bookmarkEnd w:id="43"/>
    </w:p>
    <w:bookmarkEnd w:id="44"/>
    <w:bookmarkEnd w:id="45"/>
    <w:p w:rsidR="00EE5444" w:rsidRDefault="00EE5444" w:rsidP="00EE5444">
      <w:pPr>
        <w:pStyle w:val="Heading2"/>
      </w:pPr>
      <w:r w:rsidRPr="00EE5444">
        <w:t xml:space="preserve"> </w:t>
      </w:r>
      <w:bookmarkStart w:id="46" w:name="_Toc373218287"/>
      <w:r>
        <w:t>Preprocessor MACRO</w:t>
      </w:r>
      <w:bookmarkEnd w:id="46"/>
    </w:p>
    <w:p w:rsidR="00EE5444" w:rsidRDefault="00EE5444" w:rsidP="006524C1">
      <w:bookmarkStart w:id="47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8" w:name="_Toc373218288"/>
      <w:bookmarkEnd w:id="47"/>
      <w:r>
        <w:t>Optimization Settings</w:t>
      </w:r>
      <w:bookmarkEnd w:id="48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9" w:name="_Toc373218289"/>
      <w:r>
        <w:lastRenderedPageBreak/>
        <w:t>Revision Control Log</w:t>
      </w:r>
      <w:bookmarkEnd w:id="4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4F106D">
              <w:rPr>
                <w:rFonts w:ascii="Arial" w:hAnsi="Arial" w:cs="Arial"/>
                <w:sz w:val="16"/>
              </w:rPr>
              <w:t>.0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4F106D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26-Nov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4F106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461354" w:rsidTr="004527BC">
        <w:trPr>
          <w:ins w:id="50" w:author="Balani, Spandana" w:date="2014-08-22T15:28:00Z"/>
        </w:trPr>
        <w:tc>
          <w:tcPr>
            <w:tcW w:w="662" w:type="dxa"/>
          </w:tcPr>
          <w:p w:rsidR="00461354" w:rsidRDefault="00461354">
            <w:pPr>
              <w:spacing w:before="60"/>
              <w:rPr>
                <w:ins w:id="51" w:author="Balani, Spandana" w:date="2014-08-22T15:28:00Z"/>
                <w:rFonts w:ascii="Arial" w:hAnsi="Arial" w:cs="Arial"/>
                <w:sz w:val="16"/>
              </w:rPr>
            </w:pPr>
            <w:ins w:id="52" w:author="Balani, Spandana" w:date="2014-08-22T15:28:00Z">
              <w:r>
                <w:rPr>
                  <w:rFonts w:ascii="Arial" w:hAnsi="Arial" w:cs="Arial"/>
                  <w:sz w:val="16"/>
                </w:rPr>
                <w:t>2.0</w:t>
              </w:r>
            </w:ins>
          </w:p>
        </w:tc>
        <w:tc>
          <w:tcPr>
            <w:tcW w:w="6286" w:type="dxa"/>
          </w:tcPr>
          <w:p w:rsidR="00461354" w:rsidRDefault="00461354">
            <w:pPr>
              <w:spacing w:before="60"/>
              <w:rPr>
                <w:ins w:id="53" w:author="Balani, Spandana" w:date="2014-08-22T15:28:00Z"/>
                <w:rFonts w:ascii="Arial" w:hAnsi="Arial" w:cs="Arial"/>
                <w:sz w:val="16"/>
              </w:rPr>
            </w:pPr>
            <w:ins w:id="54" w:author="Balani, Spandana" w:date="2014-08-22T15:29:00Z">
              <w:r>
                <w:rPr>
                  <w:rFonts w:asciiTheme="minorHAnsi" w:hAnsiTheme="minorHAnsi" w:cs="Arial"/>
                  <w:sz w:val="16"/>
                </w:rPr>
                <w:t xml:space="preserve">Updated per ES5G rev 006 - Renamed the inputs </w:t>
              </w:r>
              <w:proofErr w:type="spellStart"/>
              <w:r>
                <w:rPr>
                  <w:rFonts w:asciiTheme="minorHAnsi" w:hAnsiTheme="minorHAnsi" w:cs="Arial"/>
                  <w:sz w:val="16"/>
                </w:rPr>
                <w:t>VD_HwPos</w:t>
              </w:r>
              <w:proofErr w:type="spellEnd"/>
              <w:r>
                <w:rPr>
                  <w:rFonts w:asciiTheme="minorHAnsi" w:hAnsiTheme="minorHAnsi" w:cs="Arial"/>
                  <w:sz w:val="16"/>
                </w:rPr>
                <w:t xml:space="preserve"> and </w:t>
              </w:r>
              <w:proofErr w:type="spellStart"/>
              <w:r>
                <w:rPr>
                  <w:rFonts w:asciiTheme="minorHAnsi" w:hAnsiTheme="minorHAnsi" w:cs="Arial"/>
                  <w:sz w:val="16"/>
                </w:rPr>
                <w:t>VD_Authority</w:t>
              </w:r>
              <w:proofErr w:type="spellEnd"/>
              <w:r>
                <w:rPr>
                  <w:rFonts w:asciiTheme="minorHAnsi" w:hAnsiTheme="minorHAnsi" w:cs="Arial"/>
                  <w:sz w:val="16"/>
                </w:rPr>
                <w:t xml:space="preserve"> to </w:t>
              </w:r>
              <w:proofErr w:type="spellStart"/>
              <w:r>
                <w:rPr>
                  <w:rFonts w:asciiTheme="minorHAnsi" w:hAnsiTheme="minorHAnsi" w:cs="Arial"/>
                  <w:sz w:val="16"/>
                </w:rPr>
                <w:t>Sensorless_HwPos</w:t>
              </w:r>
              <w:proofErr w:type="spellEnd"/>
              <w:r>
                <w:rPr>
                  <w:rFonts w:asciiTheme="minorHAnsi" w:hAnsiTheme="minorHAnsi" w:cs="Arial"/>
                  <w:sz w:val="16"/>
                </w:rPr>
                <w:t xml:space="preserve"> and </w:t>
              </w:r>
              <w:proofErr w:type="spellStart"/>
              <w:r>
                <w:rPr>
                  <w:rFonts w:asciiTheme="minorHAnsi" w:hAnsiTheme="minorHAnsi" w:cs="Arial"/>
                  <w:sz w:val="16"/>
                </w:rPr>
                <w:t>Sensorless_Authority</w:t>
              </w:r>
              <w:proofErr w:type="spellEnd"/>
              <w:r>
                <w:rPr>
                  <w:rFonts w:asciiTheme="minorHAnsi" w:hAnsiTheme="minorHAnsi" w:cs="Arial"/>
                  <w:sz w:val="16"/>
                </w:rPr>
                <w:t xml:space="preserve"> to match updated SF42 outputs</w:t>
              </w:r>
            </w:ins>
          </w:p>
        </w:tc>
        <w:tc>
          <w:tcPr>
            <w:tcW w:w="1059" w:type="dxa"/>
          </w:tcPr>
          <w:p w:rsidR="00461354" w:rsidRDefault="00461354" w:rsidP="00EE5444">
            <w:pPr>
              <w:spacing w:before="60"/>
              <w:rPr>
                <w:ins w:id="55" w:author="Balani, Spandana" w:date="2014-08-22T15:28:00Z"/>
                <w:rFonts w:ascii="Arial" w:hAnsi="Arial" w:cs="Arial"/>
                <w:sz w:val="16"/>
              </w:rPr>
            </w:pPr>
            <w:ins w:id="56" w:author="Balani, Spandana" w:date="2014-08-22T15:29:00Z">
              <w:r>
                <w:rPr>
                  <w:rFonts w:ascii="Arial" w:hAnsi="Arial" w:cs="Arial"/>
                  <w:sz w:val="16"/>
                </w:rPr>
                <w:t>22-Aug-2014</w:t>
              </w:r>
            </w:ins>
          </w:p>
        </w:tc>
        <w:tc>
          <w:tcPr>
            <w:tcW w:w="741" w:type="dxa"/>
          </w:tcPr>
          <w:p w:rsidR="00461354" w:rsidRDefault="00461354">
            <w:pPr>
              <w:spacing w:before="60"/>
              <w:rPr>
                <w:ins w:id="57" w:author="Balani, Spandana" w:date="2014-08-22T15:28:00Z"/>
                <w:rFonts w:ascii="Arial" w:hAnsi="Arial" w:cs="Arial"/>
                <w:sz w:val="16"/>
              </w:rPr>
            </w:pPr>
            <w:ins w:id="58" w:author="Balani, Spandana" w:date="2014-08-22T15:29:00Z">
              <w:r>
                <w:rPr>
                  <w:rFonts w:ascii="Arial" w:hAnsi="Arial" w:cs="Arial"/>
                  <w:sz w:val="16"/>
                </w:rPr>
                <w:t>SB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76D" w:rsidRDefault="00FD376D">
      <w:r>
        <w:separator/>
      </w:r>
    </w:p>
  </w:endnote>
  <w:endnote w:type="continuationSeparator" w:id="0">
    <w:p w:rsidR="00FD376D" w:rsidRDefault="00FD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FD376D">
      <w:fldChar w:fldCharType="begin"/>
    </w:r>
    <w:r w:rsidR="00FD376D">
      <w:instrText xml:space="preserve"> DOCPROPERTY "Company"  \* MERGEFORMAT </w:instrText>
    </w:r>
    <w:r w:rsidR="00FD376D">
      <w:fldChar w:fldCharType="separate"/>
    </w:r>
    <w:r w:rsidRPr="006768B8">
      <w:rPr>
        <w:rFonts w:ascii="Times" w:hAnsi="Times"/>
        <w:caps/>
        <w:snapToGrid w:val="0"/>
      </w:rPr>
      <w:t>Nexteer</w:t>
    </w:r>
    <w:r w:rsidR="00FD376D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76D" w:rsidRDefault="00FD376D">
      <w:r>
        <w:separator/>
      </w:r>
    </w:p>
  </w:footnote>
  <w:footnote w:type="continuationSeparator" w:id="0">
    <w:p w:rsidR="00FD376D" w:rsidRDefault="00FD3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E723B3">
          <w:pPr>
            <w:pStyle w:val="Header"/>
          </w:pPr>
          <w:r>
            <w:t>AbsHwPos_TcI2cVd</w:t>
          </w:r>
        </w:p>
        <w:p w:rsidR="00DE03FA" w:rsidRDefault="00FD376D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E723B3" w:rsidRDefault="00E723B3">
          <w:pPr>
            <w:pStyle w:val="Header"/>
          </w:pPr>
          <w:del w:id="59" w:author="Balani, Spandana" w:date="2014-08-22T15:26:00Z">
            <w:r w:rsidDel="00461354">
              <w:delText>1</w:delText>
            </w:r>
          </w:del>
          <w:ins w:id="60" w:author="Balani, Spandana" w:date="2014-08-22T15:26:00Z">
            <w:r w:rsidR="00461354">
              <w:t>2</w:t>
            </w:r>
          </w:ins>
          <w:r>
            <w:t>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E723B3">
          <w:pPr>
            <w:pStyle w:val="Header"/>
          </w:pPr>
          <w:del w:id="61" w:author="Balani, Spandana" w:date="2014-08-22T15:26:00Z">
            <w:r w:rsidDel="00461354">
              <w:delText>26-Nov-13</w:delText>
            </w:r>
          </w:del>
          <w:ins w:id="62" w:author="Balani, Spandana" w:date="2014-08-22T15:26:00Z">
            <w:r w:rsidR="00461354">
              <w:t>22-Aug-14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E723B3">
          <w:pPr>
            <w:pStyle w:val="Header"/>
          </w:pPr>
          <w:del w:id="63" w:author="Balani, Spandana" w:date="2014-08-22T15:26:00Z">
            <w:r w:rsidDel="00461354">
              <w:delText>Kathleen Creager</w:delText>
            </w:r>
          </w:del>
          <w:proofErr w:type="spellStart"/>
          <w:ins w:id="64" w:author="Balani, Spandana" w:date="2014-08-22T15:26:00Z">
            <w:r w:rsidR="00461354">
              <w:t>Spandana</w:t>
            </w:r>
            <w:proofErr w:type="spellEnd"/>
            <w:r w:rsidR="00461354">
              <w:t xml:space="preserve"> </w:t>
            </w:r>
            <w:proofErr w:type="spellStart"/>
            <w:r w:rsidR="00461354">
              <w:t>Balani</w:t>
            </w:r>
          </w:ins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414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5414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1D89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9600D"/>
    <w:rsid w:val="003C4D3F"/>
    <w:rsid w:val="003D7910"/>
    <w:rsid w:val="003F5475"/>
    <w:rsid w:val="00416335"/>
    <w:rsid w:val="004527BC"/>
    <w:rsid w:val="00461354"/>
    <w:rsid w:val="004632FD"/>
    <w:rsid w:val="00477FF8"/>
    <w:rsid w:val="004825AF"/>
    <w:rsid w:val="004A30FB"/>
    <w:rsid w:val="004A781C"/>
    <w:rsid w:val="004C743F"/>
    <w:rsid w:val="004F106D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124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336D9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623AA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54145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051ED"/>
    <w:rsid w:val="00E17CA7"/>
    <w:rsid w:val="00E35057"/>
    <w:rsid w:val="00E509F1"/>
    <w:rsid w:val="00E5472B"/>
    <w:rsid w:val="00E5482D"/>
    <w:rsid w:val="00E57C42"/>
    <w:rsid w:val="00E65911"/>
    <w:rsid w:val="00E706BE"/>
    <w:rsid w:val="00E723B3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D376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B399-78AB-4478-97EB-C22EBBDBE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32</TotalTime>
  <Pages>8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5560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9</cp:revision>
  <cp:lastPrinted>2011-03-21T13:34:00Z</cp:lastPrinted>
  <dcterms:created xsi:type="dcterms:W3CDTF">2013-11-26T13:11:00Z</dcterms:created>
  <dcterms:modified xsi:type="dcterms:W3CDTF">2014-08-27T13:24:00Z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