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F4" w:rsidRDefault="00A17EB8" w:rsidP="00566DF4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566DF4">
        <w:t xml:space="preserve">- </w:t>
      </w:r>
      <w:proofErr w:type="spellStart"/>
      <w:r w:rsidR="00566DF4">
        <w:t>DigHwTrqSENT</w:t>
      </w:r>
      <w:proofErr w:type="spellEnd"/>
    </w:p>
    <w:p w:rsidR="004A781C" w:rsidRDefault="004A781C" w:rsidP="00A17EB8">
      <w:pPr>
        <w:pStyle w:val="Title"/>
      </w:pP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E5444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C73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 w:rsidR="000B6E2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CA27BC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57692821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57692822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806"/>
        <w:gridCol w:w="3433"/>
        <w:gridCol w:w="61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3C64A4" w:rsidP="003C64A4">
            <w:r w:rsidRPr="003C64A4">
              <w:t>BC_DIGHWTRQSENT_FAULTINJECTIONPOINT</w:t>
            </w:r>
            <w:r w:rsidRPr="003C64A4" w:rsidDel="003C64A4">
              <w:t xml:space="preserve"> </w:t>
            </w:r>
          </w:p>
        </w:tc>
        <w:tc>
          <w:tcPr>
            <w:tcW w:w="4771" w:type="dxa"/>
          </w:tcPr>
          <w:p w:rsidR="006D151B" w:rsidRDefault="003C64A4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Fault injection points</w:t>
            </w: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57692823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566DF4" w:rsidP="000D28B1">
      <w:proofErr w:type="spellStart"/>
      <w:r>
        <w:t>Sa_DigHwTrqSENT_Cfg.h</w:t>
      </w:r>
      <w:proofErr w:type="spellEnd"/>
      <w:r>
        <w:t xml:space="preserve"> for checkpoint enables</w:t>
      </w:r>
    </w:p>
    <w:p w:rsidR="00BC5DE5" w:rsidRDefault="00BC5DE5"/>
    <w:p w:rsidR="00932C7E" w:rsidRDefault="00932C7E" w:rsidP="00932C7E">
      <w:pPr>
        <w:pStyle w:val="Heading3"/>
      </w:pPr>
      <w:bookmarkStart w:id="8" w:name="_Toc357692824"/>
      <w:bookmarkStart w:id="9" w:name="OLE_LINK12"/>
      <w:bookmarkStart w:id="10" w:name="OLE_LINK13"/>
      <w:bookmarkStart w:id="11" w:name="_Toc357692825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566DF4">
            <w:r>
              <w:t>Parameter</w:t>
            </w:r>
          </w:p>
        </w:tc>
        <w:tc>
          <w:tcPr>
            <w:tcW w:w="4200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32C7E" w:rsidP="00CA27BC">
            <w:bookmarkStart w:id="12" w:name="OLE_LINK87"/>
            <w:bookmarkStart w:id="13" w:name="OLE_LINK88"/>
            <w:r>
              <w:t>&lt;</w:t>
            </w:r>
            <w:r w:rsidR="00CA27BC">
              <w:t>None</w:t>
            </w:r>
            <w:r>
              <w:t>&gt;</w:t>
            </w:r>
            <w:bookmarkEnd w:id="12"/>
            <w:bookmarkEnd w:id="13"/>
          </w:p>
        </w:tc>
        <w:tc>
          <w:tcPr>
            <w:tcW w:w="4200" w:type="dxa"/>
          </w:tcPr>
          <w:p w:rsidR="00932C7E" w:rsidRPr="001C67A3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566DF4">
            <w:r>
              <w:t>ISR Name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CA27BC">
            <w:pPr>
              <w:rPr>
                <w:b w:val="0"/>
              </w:rPr>
            </w:pPr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14" w:name="OLE_LINK22"/>
      <w:bookmarkStart w:id="15" w:name="OLE_LINK23"/>
      <w:bookmarkStart w:id="16" w:name="OLE_LINK24"/>
      <w:r w:rsidR="00EE5444">
        <w:t>Configuration Changes</w:t>
      </w:r>
      <w:bookmarkEnd w:id="11"/>
      <w:bookmarkEnd w:id="14"/>
      <w:bookmarkEnd w:id="15"/>
      <w:bookmarkEnd w:id="1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566DF4">
            <w:r>
              <w:t>Constant</w:t>
            </w:r>
          </w:p>
        </w:tc>
        <w:tc>
          <w:tcPr>
            <w:tcW w:w="4200" w:type="dxa"/>
          </w:tcPr>
          <w:p w:rsidR="008B2656" w:rsidRDefault="008B2656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7" w:name="_Toc357692826"/>
      <w:r>
        <w:lastRenderedPageBreak/>
        <w:t>Integration</w:t>
      </w:r>
      <w:bookmarkEnd w:id="17"/>
    </w:p>
    <w:p w:rsidR="00701150" w:rsidRDefault="00B82469" w:rsidP="00836AC1">
      <w:pPr>
        <w:pStyle w:val="Heading2"/>
      </w:pPr>
      <w:bookmarkStart w:id="18" w:name="_Toc357692827"/>
      <w:bookmarkStart w:id="19" w:name="OLE_LINK83"/>
      <w:bookmarkStart w:id="20" w:name="OLE_LINK84"/>
      <w:r>
        <w:t xml:space="preserve">Required </w:t>
      </w:r>
      <w:r w:rsidR="00701150">
        <w:t>Global Data</w:t>
      </w:r>
      <w:r>
        <w:t xml:space="preserve"> Inputs</w:t>
      </w:r>
      <w:bookmarkEnd w:id="18"/>
    </w:p>
    <w:p w:rsidR="00E17CA7" w:rsidRDefault="00566DF4" w:rsidP="00701150">
      <w:r>
        <w:t>T1_HwNm_f32 from FDD</w:t>
      </w:r>
      <w:r w:rsidR="003B430B">
        <w:t xml:space="preserve"> ES-</w:t>
      </w:r>
      <w:r>
        <w:t>34B</w:t>
      </w:r>
    </w:p>
    <w:p w:rsidR="003B430B" w:rsidRDefault="003B430B" w:rsidP="00701150">
      <w:r>
        <w:t>T2_HwNm_f32 from FDD ES-34B</w:t>
      </w:r>
    </w:p>
    <w:p w:rsidR="00900B9A" w:rsidRDefault="00900B9A" w:rsidP="00900B9A">
      <w:pPr>
        <w:pStyle w:val="Heading2"/>
      </w:pPr>
      <w:r>
        <w:t>Required Global Data Outputs</w:t>
      </w:r>
    </w:p>
    <w:p w:rsidR="00260F90" w:rsidRDefault="003B430B" w:rsidP="00701150">
      <w:pPr>
        <w:rPr>
          <w:ins w:id="21" w:author="Shankar, Vishnu" w:date="2014-08-01T10:24:00Z"/>
        </w:rPr>
      </w:pPr>
      <w:r>
        <w:t>HwTorque_HwNm_f32</w:t>
      </w:r>
    </w:p>
    <w:p w:rsidR="002A22FD" w:rsidRDefault="002A22FD" w:rsidP="00701150">
      <w:ins w:id="22" w:author="Shankar, Vishnu" w:date="2014-08-01T10:24:00Z">
        <w:r>
          <w:t>SysCHwTorque_HwNm_f32</w:t>
        </w:r>
      </w:ins>
    </w:p>
    <w:p w:rsidR="00836AC1" w:rsidRDefault="00783C14" w:rsidP="00836AC1">
      <w:pPr>
        <w:pStyle w:val="Heading2"/>
      </w:pPr>
      <w:bookmarkStart w:id="23" w:name="_Toc357692829"/>
      <w:bookmarkEnd w:id="19"/>
      <w:bookmarkEnd w:id="20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4" w:name="_Toc357692830"/>
      <w:r>
        <w:lastRenderedPageBreak/>
        <w:t>Runnable Scheduling</w:t>
      </w:r>
      <w:bookmarkEnd w:id="2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08"/>
        <w:gridCol w:w="4739"/>
        <w:gridCol w:w="1909"/>
      </w:tblGrid>
      <w:tr w:rsidR="00F638B9" w:rsidTr="003B4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566DF4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</w:tcPr>
          <w:p w:rsidR="00F638B9" w:rsidRDefault="00F638B9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638B9" w:rsidRDefault="00F638B9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B430B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B430B" w:rsidRPr="006D2001" w:rsidRDefault="003B430B" w:rsidP="003B430B">
            <w:pPr>
              <w:rPr>
                <w:b w:val="0"/>
              </w:rPr>
            </w:pPr>
            <w:r w:rsidRPr="006D2001">
              <w:rPr>
                <w:b w:val="0"/>
              </w:rPr>
              <w:t>DigHwTrqSENT_Init1()</w:t>
            </w:r>
          </w:p>
        </w:tc>
        <w:tc>
          <w:tcPr>
            <w:tcW w:w="4739" w:type="dxa"/>
          </w:tcPr>
          <w:p w:rsidR="003B430B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909" w:type="dxa"/>
          </w:tcPr>
          <w:p w:rsidR="003B430B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39"/>
        <w:gridCol w:w="4018"/>
        <w:gridCol w:w="1599"/>
      </w:tblGrid>
      <w:tr w:rsidR="00F50821" w:rsidTr="003B4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50821" w:rsidRDefault="00F50821" w:rsidP="00566DF4">
            <w:r>
              <w:t>Runnable</w:t>
            </w:r>
          </w:p>
        </w:tc>
        <w:tc>
          <w:tcPr>
            <w:tcW w:w="4018" w:type="dxa"/>
          </w:tcPr>
          <w:p w:rsidR="00F50821" w:rsidRDefault="00F50821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599" w:type="dxa"/>
          </w:tcPr>
          <w:p w:rsidR="00F50821" w:rsidRDefault="00F50821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B430B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3B430B" w:rsidRPr="006D2001" w:rsidRDefault="003B430B" w:rsidP="003B430B">
            <w:pPr>
              <w:rPr>
                <w:b w:val="0"/>
              </w:rPr>
            </w:pPr>
            <w:r w:rsidRPr="006D2001">
              <w:rPr>
                <w:b w:val="0"/>
              </w:rPr>
              <w:t>DigHwTrqSENT_Per1</w:t>
            </w:r>
          </w:p>
        </w:tc>
        <w:tc>
          <w:tcPr>
            <w:tcW w:w="4018" w:type="dxa"/>
          </w:tcPr>
          <w:p w:rsidR="003B430B" w:rsidRPr="006D2001" w:rsidRDefault="006C2DA9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update of T1_HwNm_f32 and T2_HwNm_f32</w:t>
            </w:r>
          </w:p>
        </w:tc>
        <w:tc>
          <w:tcPr>
            <w:tcW w:w="1599" w:type="dxa"/>
          </w:tcPr>
          <w:p w:rsidR="003B430B" w:rsidRPr="006D2001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001">
              <w:t xml:space="preserve">2 </w:t>
            </w:r>
            <w:proofErr w:type="spellStart"/>
            <w:r w:rsidRPr="006D2001">
              <w:t>ms</w:t>
            </w:r>
            <w:proofErr w:type="spellEnd"/>
          </w:p>
        </w:tc>
      </w:tr>
      <w:tr w:rsidR="003B430B" w:rsidTr="003B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3B430B" w:rsidRPr="006D2001" w:rsidRDefault="003B430B" w:rsidP="003B430B">
            <w:pPr>
              <w:rPr>
                <w:b w:val="0"/>
              </w:rPr>
            </w:pPr>
            <w:r w:rsidRPr="006D2001">
              <w:rPr>
                <w:b w:val="0"/>
              </w:rPr>
              <w:t>DigHwTrqSENT_Per2</w:t>
            </w:r>
          </w:p>
        </w:tc>
        <w:tc>
          <w:tcPr>
            <w:tcW w:w="4018" w:type="dxa"/>
          </w:tcPr>
          <w:p w:rsidR="003B430B" w:rsidRPr="006D2001" w:rsidRDefault="003B430B" w:rsidP="003B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001">
              <w:t>None</w:t>
            </w:r>
          </w:p>
        </w:tc>
        <w:tc>
          <w:tcPr>
            <w:tcW w:w="1599" w:type="dxa"/>
          </w:tcPr>
          <w:p w:rsidR="003B430B" w:rsidRPr="006D2001" w:rsidRDefault="003B430B" w:rsidP="003B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001">
              <w:t xml:space="preserve">4 </w:t>
            </w:r>
            <w:proofErr w:type="spellStart"/>
            <w:r w:rsidRPr="006D2001">
              <w:t>ms</w:t>
            </w:r>
            <w:proofErr w:type="spellEnd"/>
          </w:p>
        </w:tc>
      </w:tr>
      <w:tr w:rsidR="003B430B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3B430B" w:rsidRPr="006D2001" w:rsidRDefault="003B430B" w:rsidP="003B430B">
            <w:pPr>
              <w:rPr>
                <w:b w:val="0"/>
              </w:rPr>
            </w:pPr>
            <w:r w:rsidRPr="006D2001">
              <w:rPr>
                <w:b w:val="0"/>
              </w:rPr>
              <w:t>DigHwTrqSENT_Per3</w:t>
            </w:r>
          </w:p>
        </w:tc>
        <w:tc>
          <w:tcPr>
            <w:tcW w:w="4018" w:type="dxa"/>
          </w:tcPr>
          <w:p w:rsidR="003B430B" w:rsidRPr="006D2001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001">
              <w:t>None</w:t>
            </w:r>
          </w:p>
        </w:tc>
        <w:tc>
          <w:tcPr>
            <w:tcW w:w="1599" w:type="dxa"/>
          </w:tcPr>
          <w:p w:rsidR="003B430B" w:rsidRPr="006D2001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001">
              <w:t xml:space="preserve">100 </w:t>
            </w:r>
            <w:proofErr w:type="spellStart"/>
            <w:r w:rsidRPr="006D2001">
              <w:t>ms</w:t>
            </w:r>
            <w:proofErr w:type="spellEnd"/>
          </w:p>
        </w:tc>
      </w:tr>
      <w:tr w:rsidR="003B430B" w:rsidTr="003B4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3B430B" w:rsidRPr="006D2001" w:rsidRDefault="003B430B" w:rsidP="003B430B">
            <w:pPr>
              <w:rPr>
                <w:b w:val="0"/>
              </w:rPr>
            </w:pPr>
            <w:proofErr w:type="spellStart"/>
            <w:r w:rsidRPr="006D2001">
              <w:rPr>
                <w:b w:val="0"/>
              </w:rPr>
              <w:t>DigHwTrqSENT_SCom_ClrTrqTrim</w:t>
            </w:r>
            <w:proofErr w:type="spellEnd"/>
          </w:p>
        </w:tc>
        <w:tc>
          <w:tcPr>
            <w:tcW w:w="4018" w:type="dxa"/>
          </w:tcPr>
          <w:p w:rsidR="003B430B" w:rsidRPr="006D2001" w:rsidRDefault="003B430B" w:rsidP="003B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001">
              <w:t xml:space="preserve">triggered by server invocation for </w:t>
            </w:r>
            <w:proofErr w:type="spellStart"/>
            <w:r w:rsidRPr="006D2001">
              <w:t>OperationPrototype</w:t>
            </w:r>
            <w:proofErr w:type="spellEnd"/>
            <w:r w:rsidRPr="006D2001">
              <w:t xml:space="preserve"> &lt;</w:t>
            </w:r>
            <w:proofErr w:type="spellStart"/>
            <w:r w:rsidRPr="006D2001">
              <w:t>ClrTrqTrim</w:t>
            </w:r>
            <w:proofErr w:type="spellEnd"/>
            <w:r w:rsidRPr="006D2001">
              <w:t xml:space="preserve">&gt; of </w:t>
            </w:r>
            <w:proofErr w:type="spellStart"/>
            <w:r w:rsidRPr="006D2001">
              <w:t>PortPrototype</w:t>
            </w:r>
            <w:proofErr w:type="spellEnd"/>
            <w:r w:rsidRPr="006D2001">
              <w:t xml:space="preserve"> &lt;</w:t>
            </w:r>
            <w:proofErr w:type="spellStart"/>
            <w:r w:rsidRPr="006D2001">
              <w:t>DigHwTrqSENT_SCom</w:t>
            </w:r>
            <w:proofErr w:type="spellEnd"/>
            <w:r w:rsidRPr="006D2001">
              <w:t>&gt;</w:t>
            </w:r>
          </w:p>
        </w:tc>
        <w:tc>
          <w:tcPr>
            <w:tcW w:w="1599" w:type="dxa"/>
          </w:tcPr>
          <w:p w:rsidR="003B430B" w:rsidRPr="006D2001" w:rsidRDefault="00F4494E" w:rsidP="003B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bookmarkStart w:id="25" w:name="OLE_LINK1"/>
            <w:bookmarkStart w:id="26" w:name="OLE_LINK2"/>
            <w:r>
              <w:t>On event</w:t>
            </w:r>
            <w:bookmarkEnd w:id="25"/>
            <w:bookmarkEnd w:id="26"/>
          </w:p>
        </w:tc>
      </w:tr>
      <w:tr w:rsidR="003B430B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3B430B" w:rsidRPr="006D2001" w:rsidRDefault="003B430B" w:rsidP="003B430B">
            <w:pPr>
              <w:rPr>
                <w:b w:val="0"/>
              </w:rPr>
            </w:pPr>
            <w:proofErr w:type="spellStart"/>
            <w:r w:rsidRPr="006D2001">
              <w:rPr>
                <w:b w:val="0"/>
              </w:rPr>
              <w:t>DigHwTrqSENT_SCom_SetTrqTrim</w:t>
            </w:r>
            <w:proofErr w:type="spellEnd"/>
          </w:p>
        </w:tc>
        <w:tc>
          <w:tcPr>
            <w:tcW w:w="4018" w:type="dxa"/>
          </w:tcPr>
          <w:p w:rsidR="003B430B" w:rsidRPr="006D2001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001">
              <w:t xml:space="preserve">triggered by server invocation for </w:t>
            </w:r>
            <w:proofErr w:type="spellStart"/>
            <w:r w:rsidRPr="006D2001">
              <w:t>OperationPrototype</w:t>
            </w:r>
            <w:proofErr w:type="spellEnd"/>
            <w:r w:rsidRPr="006D2001">
              <w:t xml:space="preserve"> &lt;</w:t>
            </w:r>
            <w:proofErr w:type="spellStart"/>
            <w:r>
              <w:t>Set</w:t>
            </w:r>
            <w:r w:rsidRPr="006D2001">
              <w:t>TrqTrim</w:t>
            </w:r>
            <w:proofErr w:type="spellEnd"/>
            <w:r w:rsidRPr="006D2001">
              <w:t xml:space="preserve">&gt; of </w:t>
            </w:r>
            <w:proofErr w:type="spellStart"/>
            <w:r w:rsidRPr="006D2001">
              <w:t>PortPrototype</w:t>
            </w:r>
            <w:proofErr w:type="spellEnd"/>
            <w:r w:rsidRPr="006D2001">
              <w:t xml:space="preserve"> &lt;</w:t>
            </w:r>
            <w:proofErr w:type="spellStart"/>
            <w:r w:rsidRPr="006D2001">
              <w:t>DigHwTrqSENT_SCom</w:t>
            </w:r>
            <w:proofErr w:type="spellEnd"/>
            <w:r w:rsidRPr="006D2001">
              <w:t>&gt;</w:t>
            </w:r>
          </w:p>
        </w:tc>
        <w:tc>
          <w:tcPr>
            <w:tcW w:w="1599" w:type="dxa"/>
          </w:tcPr>
          <w:p w:rsidR="003B430B" w:rsidRPr="006D2001" w:rsidRDefault="00F4494E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On event</w:t>
            </w:r>
          </w:p>
        </w:tc>
      </w:tr>
      <w:tr w:rsidR="005857C2" w:rsidTr="003B430B">
        <w:trPr>
          <w:ins w:id="27" w:author="Shankar, Vishnu" w:date="2014-08-01T1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857C2" w:rsidRPr="006D2001" w:rsidRDefault="005857C2" w:rsidP="005857C2">
            <w:pPr>
              <w:rPr>
                <w:ins w:id="28" w:author="Shankar, Vishnu" w:date="2014-08-01T10:25:00Z"/>
              </w:rPr>
            </w:pPr>
            <w:proofErr w:type="spellStart"/>
            <w:ins w:id="29" w:author="Shankar, Vishnu" w:date="2014-08-01T10:25:00Z">
              <w:r w:rsidRPr="006D2001">
                <w:rPr>
                  <w:b w:val="0"/>
                </w:rPr>
                <w:t>DigHwTrqSENT_SCom_</w:t>
              </w:r>
              <w:r>
                <w:rPr>
                  <w:b w:val="0"/>
                </w:rPr>
                <w:t>TrimData</w:t>
              </w:r>
              <w:proofErr w:type="spellEnd"/>
            </w:ins>
          </w:p>
        </w:tc>
        <w:tc>
          <w:tcPr>
            <w:tcW w:w="4018" w:type="dxa"/>
          </w:tcPr>
          <w:p w:rsidR="005857C2" w:rsidRPr="006D2001" w:rsidRDefault="005857C2" w:rsidP="00585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" w:author="Shankar, Vishnu" w:date="2014-08-01T10:25:00Z"/>
              </w:rPr>
            </w:pPr>
            <w:ins w:id="31" w:author="Shankar, Vishnu" w:date="2014-08-01T10:25:00Z">
              <w:r w:rsidRPr="006D2001">
                <w:t xml:space="preserve">triggered by server invocation for </w:t>
              </w:r>
              <w:proofErr w:type="spellStart"/>
              <w:r w:rsidRPr="006D2001">
                <w:t>OperationPrototype</w:t>
              </w:r>
              <w:proofErr w:type="spellEnd"/>
              <w:r w:rsidRPr="006D2001">
                <w:t xml:space="preserve"> &lt;</w:t>
              </w:r>
              <w:proofErr w:type="spellStart"/>
              <w:r>
                <w:t>TrimData</w:t>
              </w:r>
              <w:proofErr w:type="spellEnd"/>
              <w:r w:rsidRPr="006D2001">
                <w:t xml:space="preserve">&gt; of </w:t>
              </w:r>
              <w:proofErr w:type="spellStart"/>
              <w:r w:rsidRPr="006D2001">
                <w:t>PortPrototype</w:t>
              </w:r>
              <w:proofErr w:type="spellEnd"/>
              <w:r w:rsidRPr="006D2001">
                <w:t xml:space="preserve"> &lt;</w:t>
              </w:r>
              <w:proofErr w:type="spellStart"/>
              <w:r w:rsidRPr="006D2001">
                <w:t>DigHwTrqSENT_SCom</w:t>
              </w:r>
              <w:proofErr w:type="spellEnd"/>
              <w:r w:rsidRPr="006D2001">
                <w:t>&gt;</w:t>
              </w:r>
            </w:ins>
          </w:p>
        </w:tc>
        <w:tc>
          <w:tcPr>
            <w:tcW w:w="1599" w:type="dxa"/>
          </w:tcPr>
          <w:p w:rsidR="005857C2" w:rsidRDefault="005857C2" w:rsidP="003B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" w:author="Shankar, Vishnu" w:date="2014-08-01T10:25:00Z"/>
              </w:rPr>
            </w:pPr>
            <w:ins w:id="33" w:author="Shankar, Vishnu" w:date="2014-08-01T10:26:00Z">
              <w:r>
                <w:t>On event</w:t>
              </w:r>
            </w:ins>
          </w:p>
        </w:tc>
      </w:tr>
      <w:tr w:rsidR="005857C2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4" w:author="Shankar, Vishnu" w:date="2014-08-01T10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857C2" w:rsidRPr="006D2001" w:rsidRDefault="005857C2" w:rsidP="005857C2">
            <w:pPr>
              <w:rPr>
                <w:ins w:id="35" w:author="Shankar, Vishnu" w:date="2014-08-01T10:25:00Z"/>
              </w:rPr>
            </w:pPr>
            <w:proofErr w:type="spellStart"/>
            <w:ins w:id="36" w:author="Shankar, Vishnu" w:date="2014-08-01T10:26:00Z">
              <w:r w:rsidRPr="006D2001">
                <w:rPr>
                  <w:b w:val="0"/>
                </w:rPr>
                <w:t>DigHwTrqSENT_SCom_</w:t>
              </w:r>
              <w:r>
                <w:rPr>
                  <w:b w:val="0"/>
                </w:rPr>
                <w:t>Write</w:t>
              </w:r>
              <w:r>
                <w:rPr>
                  <w:b w:val="0"/>
                </w:rPr>
                <w:t>Data</w:t>
              </w:r>
            </w:ins>
            <w:proofErr w:type="spellEnd"/>
          </w:p>
        </w:tc>
        <w:tc>
          <w:tcPr>
            <w:tcW w:w="4018" w:type="dxa"/>
          </w:tcPr>
          <w:p w:rsidR="005857C2" w:rsidRPr="006D2001" w:rsidRDefault="005857C2" w:rsidP="00550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" w:author="Shankar, Vishnu" w:date="2014-08-01T10:25:00Z"/>
              </w:rPr>
            </w:pPr>
            <w:ins w:id="38" w:author="Shankar, Vishnu" w:date="2014-08-01T10:26:00Z">
              <w:r w:rsidRPr="006D2001">
                <w:t xml:space="preserve">triggered by server invocation for </w:t>
              </w:r>
              <w:proofErr w:type="spellStart"/>
              <w:r w:rsidRPr="006D2001">
                <w:t>OperationPrototype</w:t>
              </w:r>
              <w:proofErr w:type="spellEnd"/>
              <w:r w:rsidRPr="006D2001">
                <w:t xml:space="preserve"> &lt;</w:t>
              </w:r>
              <w:proofErr w:type="spellStart"/>
              <w:r w:rsidR="00550C33">
                <w:t>Write</w:t>
              </w:r>
              <w:r>
                <w:t>Data</w:t>
              </w:r>
              <w:proofErr w:type="spellEnd"/>
              <w:r w:rsidRPr="006D2001">
                <w:t xml:space="preserve">&gt; of </w:t>
              </w:r>
              <w:proofErr w:type="spellStart"/>
              <w:r w:rsidRPr="006D2001">
                <w:t>PortPrototype</w:t>
              </w:r>
              <w:proofErr w:type="spellEnd"/>
              <w:r w:rsidRPr="006D2001">
                <w:t xml:space="preserve"> &lt;</w:t>
              </w:r>
              <w:proofErr w:type="spellStart"/>
              <w:r w:rsidRPr="006D2001">
                <w:t>DigHwTrqSENT_SCom</w:t>
              </w:r>
              <w:proofErr w:type="spellEnd"/>
              <w:r w:rsidRPr="006D2001">
                <w:t>&gt;</w:t>
              </w:r>
            </w:ins>
          </w:p>
        </w:tc>
        <w:tc>
          <w:tcPr>
            <w:tcW w:w="1599" w:type="dxa"/>
          </w:tcPr>
          <w:p w:rsidR="005857C2" w:rsidRDefault="005857C2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" w:author="Shankar, Vishnu" w:date="2014-08-01T10:25:00Z"/>
              </w:rPr>
            </w:pPr>
            <w:ins w:id="40" w:author="Shankar, Vishnu" w:date="2014-08-01T10:26:00Z">
              <w:r>
                <w:t>On event</w:t>
              </w:r>
            </w:ins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41" w:name="_Toc357692831"/>
      <w:bookmarkStart w:id="42" w:name="OLE_LINK16"/>
      <w:bookmarkStart w:id="43" w:name="OLE_LINK17"/>
      <w:r>
        <w:lastRenderedPageBreak/>
        <w:t>Memory Mapping</w:t>
      </w:r>
      <w:bookmarkEnd w:id="41"/>
    </w:p>
    <w:p w:rsidR="00F80F31" w:rsidRDefault="00F80F31" w:rsidP="00F80F31">
      <w:pPr>
        <w:pStyle w:val="Heading2"/>
      </w:pPr>
      <w:bookmarkStart w:id="44" w:name="_Toc357692832"/>
      <w:bookmarkEnd w:id="42"/>
      <w:bookmarkEnd w:id="43"/>
      <w:r>
        <w:t>Mapping</w:t>
      </w:r>
      <w:bookmarkEnd w:id="4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928"/>
        <w:gridCol w:w="1424"/>
        <w:gridCol w:w="1504"/>
      </w:tblGrid>
      <w:tr w:rsidR="00836AC1" w:rsidTr="00CA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424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504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RPr="00CA27BC" w:rsidTr="00CA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836AC1" w:rsidRPr="00CA27BC" w:rsidRDefault="00CA27BC" w:rsidP="00DE03FA">
            <w:pPr>
              <w:rPr>
                <w:b w:val="0"/>
              </w:rPr>
            </w:pPr>
            <w:r w:rsidRPr="00CA27BC">
              <w:rPr>
                <w:b w:val="0"/>
              </w:rPr>
              <w:t>DIGHWTRQSENT_START_SEC_VAR_CLEARED_32</w:t>
            </w:r>
          </w:p>
        </w:tc>
        <w:tc>
          <w:tcPr>
            <w:tcW w:w="1424" w:type="dxa"/>
          </w:tcPr>
          <w:p w:rsidR="00836AC1" w:rsidRPr="00CA27BC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836AC1" w:rsidRPr="00CA27BC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CA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050365" w:rsidRPr="00CA27BC" w:rsidRDefault="00CA27BC" w:rsidP="00DE03FA">
            <w:pPr>
              <w:rPr>
                <w:b w:val="0"/>
              </w:rPr>
            </w:pPr>
            <w:r w:rsidRPr="00CA27BC">
              <w:rPr>
                <w:b w:val="0"/>
              </w:rPr>
              <w:t>DIGHWTRQSENT_START_SEC_VAR_CLEARED_UNSPECIFIED</w:t>
            </w:r>
          </w:p>
        </w:tc>
        <w:tc>
          <w:tcPr>
            <w:tcW w:w="1424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7BC" w:rsidTr="00CA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CA27BC" w:rsidRPr="00CA27BC" w:rsidRDefault="00CA27BC" w:rsidP="00DE03FA">
            <w:pPr>
              <w:rPr>
                <w:b w:val="0"/>
              </w:rPr>
            </w:pPr>
            <w:r w:rsidRPr="00CA27BC">
              <w:rPr>
                <w:b w:val="0"/>
              </w:rPr>
              <w:t>DIGHWTRQSENT_START_SEC_VAR_SAVED_ZONEH_32</w:t>
            </w:r>
          </w:p>
        </w:tc>
        <w:tc>
          <w:tcPr>
            <w:tcW w:w="1424" w:type="dxa"/>
          </w:tcPr>
          <w:p w:rsidR="00CA27BC" w:rsidRDefault="00CA27BC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CA27BC" w:rsidRDefault="00CA27BC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 H EEPROM</w:t>
            </w: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45" w:name="_Toc357692833"/>
      <w:r>
        <w:t>Usage</w:t>
      </w:r>
      <w:bookmarkEnd w:id="45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46" w:name="OLE_LINK20"/>
      <w:bookmarkStart w:id="47" w:name="OLE_LINK81"/>
      <w:bookmarkStart w:id="48" w:name="OLE_LINK82"/>
      <w:proofErr w:type="gramStart"/>
      <w:r>
        <w:t>Non  RTE</w:t>
      </w:r>
      <w:proofErr w:type="gramEnd"/>
      <w:r>
        <w:t xml:space="preserve"> </w:t>
      </w:r>
      <w:bookmarkStart w:id="49" w:name="_Toc357692834"/>
      <w:proofErr w:type="spellStart"/>
      <w:r w:rsidR="006524C1">
        <w:t>NvM</w:t>
      </w:r>
      <w:proofErr w:type="spellEnd"/>
      <w:r w:rsidR="006524C1">
        <w:t xml:space="preserve"> Blocks</w:t>
      </w:r>
      <w:bookmarkEnd w:id="4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46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CA27BC">
            <w:r>
              <w:t>&lt;</w:t>
            </w:r>
            <w:r w:rsidR="00CA27BC">
              <w:t>None</w:t>
            </w:r>
            <w:r>
              <w:t xml:space="preserve">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47"/>
    <w:bookmarkEnd w:id="48"/>
    <w:p w:rsidR="00900B9A" w:rsidRDefault="00900B9A" w:rsidP="00900B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566DF4">
            <w:r>
              <w:t>Block Name</w:t>
            </w:r>
          </w:p>
        </w:tc>
      </w:tr>
      <w:tr w:rsidR="00900B9A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CA27BC" w:rsidRDefault="00CA27BC" w:rsidP="00900B9A">
            <w:pPr>
              <w:rPr>
                <w:b w:val="0"/>
              </w:rPr>
            </w:pPr>
            <w:proofErr w:type="spellStart"/>
            <w:r w:rsidRPr="005B3181">
              <w:rPr>
                <w:b w:val="0"/>
              </w:rPr>
              <w:t>DigHwTrq</w:t>
            </w:r>
            <w:r>
              <w:rPr>
                <w:b w:val="0"/>
              </w:rPr>
              <w:t>SENT</w:t>
            </w:r>
            <w:r w:rsidRPr="005B3181">
              <w:rPr>
                <w:b w:val="0"/>
              </w:rPr>
              <w:t>Trim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50" w:name="_Toc357692835"/>
      <w:bookmarkStart w:id="51" w:name="OLE_LINK18"/>
      <w:bookmarkStart w:id="52" w:name="OLE_LINK19"/>
      <w:r>
        <w:t>Compiler Settings</w:t>
      </w:r>
      <w:bookmarkEnd w:id="50"/>
    </w:p>
    <w:bookmarkEnd w:id="51"/>
    <w:bookmarkEnd w:id="52"/>
    <w:p w:rsidR="00EE5444" w:rsidRDefault="00EE5444" w:rsidP="00EE5444">
      <w:pPr>
        <w:pStyle w:val="Heading2"/>
      </w:pPr>
      <w:r w:rsidRPr="00EE5444">
        <w:t xml:space="preserve"> </w:t>
      </w:r>
      <w:bookmarkStart w:id="53" w:name="_Toc357692836"/>
      <w:r>
        <w:t>Preprocessor MACRO</w:t>
      </w:r>
      <w:bookmarkEnd w:id="53"/>
    </w:p>
    <w:p w:rsidR="00EE5444" w:rsidRDefault="00EE5444" w:rsidP="006524C1">
      <w:bookmarkStart w:id="54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55" w:name="_Toc357692837"/>
      <w:bookmarkEnd w:id="54"/>
      <w:r>
        <w:t>Optimization Settings</w:t>
      </w:r>
      <w:bookmarkEnd w:id="55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56" w:name="_Toc357692838"/>
      <w:r>
        <w:lastRenderedPageBreak/>
        <w:t>Revision Control Log</w:t>
      </w:r>
      <w:bookmarkEnd w:id="5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F4494E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01-Jul</w:t>
            </w:r>
            <w:r w:rsidR="00CA27BC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CA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2840DC" w:rsidTr="004527BC">
        <w:tc>
          <w:tcPr>
            <w:tcW w:w="662" w:type="dxa"/>
          </w:tcPr>
          <w:p w:rsidR="002840DC" w:rsidRDefault="002840D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2840DC" w:rsidRDefault="002840D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per Design Review CR 11619</w:t>
            </w:r>
            <w:r w:rsidR="00542BD5">
              <w:rPr>
                <w:rFonts w:ascii="Arial" w:hAnsi="Arial" w:cs="Arial"/>
                <w:sz w:val="16"/>
              </w:rPr>
              <w:t xml:space="preserve"> – Corrected Runnable Names – Removed “Sa_” from </w:t>
            </w:r>
            <w:proofErr w:type="spellStart"/>
            <w:r w:rsidR="00542BD5">
              <w:rPr>
                <w:rFonts w:ascii="Arial" w:hAnsi="Arial" w:cs="Arial"/>
                <w:sz w:val="16"/>
              </w:rPr>
              <w:t>Init</w:t>
            </w:r>
            <w:proofErr w:type="spellEnd"/>
            <w:r w:rsidR="00542BD5">
              <w:rPr>
                <w:rFonts w:ascii="Arial" w:hAnsi="Arial" w:cs="Arial"/>
                <w:sz w:val="16"/>
              </w:rPr>
              <w:t xml:space="preserve">, Per functions </w:t>
            </w:r>
          </w:p>
        </w:tc>
        <w:tc>
          <w:tcPr>
            <w:tcW w:w="1059" w:type="dxa"/>
          </w:tcPr>
          <w:p w:rsidR="002840DC" w:rsidRDefault="002840DC" w:rsidP="002840D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03-Mar-14</w:t>
            </w:r>
          </w:p>
        </w:tc>
        <w:tc>
          <w:tcPr>
            <w:tcW w:w="741" w:type="dxa"/>
          </w:tcPr>
          <w:p w:rsidR="002840DC" w:rsidRDefault="002840D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542BD5" w:rsidTr="004527BC">
        <w:tc>
          <w:tcPr>
            <w:tcW w:w="662" w:type="dxa"/>
          </w:tcPr>
          <w:p w:rsidR="00542BD5" w:rsidRDefault="00542BD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286" w:type="dxa"/>
          </w:tcPr>
          <w:p w:rsidR="00542BD5" w:rsidRDefault="00542BD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Turned on track changes and corrected rev 2 changes</w:t>
            </w:r>
          </w:p>
        </w:tc>
        <w:tc>
          <w:tcPr>
            <w:tcW w:w="1059" w:type="dxa"/>
          </w:tcPr>
          <w:p w:rsidR="00542BD5" w:rsidRDefault="00542BD5" w:rsidP="002840D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01-Apr-14</w:t>
            </w:r>
          </w:p>
        </w:tc>
        <w:tc>
          <w:tcPr>
            <w:tcW w:w="741" w:type="dxa"/>
          </w:tcPr>
          <w:p w:rsidR="00542BD5" w:rsidRDefault="00542BD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3C64A4" w:rsidTr="004527BC">
        <w:tc>
          <w:tcPr>
            <w:tcW w:w="662" w:type="dxa"/>
          </w:tcPr>
          <w:p w:rsidR="003C64A4" w:rsidRDefault="003C64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6286" w:type="dxa"/>
          </w:tcPr>
          <w:p w:rsidR="003C64A4" w:rsidRDefault="003C64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Implemented ES04C Rev 006</w:t>
            </w:r>
          </w:p>
        </w:tc>
        <w:tc>
          <w:tcPr>
            <w:tcW w:w="1059" w:type="dxa"/>
          </w:tcPr>
          <w:p w:rsidR="003C64A4" w:rsidRDefault="003C64A4" w:rsidP="002840D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09-Jun-14</w:t>
            </w:r>
          </w:p>
        </w:tc>
        <w:tc>
          <w:tcPr>
            <w:tcW w:w="741" w:type="dxa"/>
          </w:tcPr>
          <w:p w:rsidR="003C64A4" w:rsidRDefault="003C64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407DF0" w:rsidTr="004527BC">
        <w:trPr>
          <w:ins w:id="57" w:author="Shankar, Vishnu" w:date="2014-08-01T10:26:00Z"/>
        </w:trPr>
        <w:tc>
          <w:tcPr>
            <w:tcW w:w="662" w:type="dxa"/>
          </w:tcPr>
          <w:p w:rsidR="00407DF0" w:rsidRDefault="00407DF0">
            <w:pPr>
              <w:spacing w:before="60"/>
              <w:rPr>
                <w:ins w:id="58" w:author="Shankar, Vishnu" w:date="2014-08-01T10:26:00Z"/>
                <w:rFonts w:ascii="Arial" w:hAnsi="Arial" w:cs="Arial"/>
                <w:sz w:val="16"/>
              </w:rPr>
            </w:pPr>
            <w:ins w:id="59" w:author="Shankar, Vishnu" w:date="2014-08-01T10:26:00Z">
              <w:r>
                <w:rPr>
                  <w:rFonts w:ascii="Arial" w:hAnsi="Arial" w:cs="Arial"/>
                  <w:sz w:val="16"/>
                </w:rPr>
                <w:t>5</w:t>
              </w:r>
            </w:ins>
          </w:p>
        </w:tc>
        <w:tc>
          <w:tcPr>
            <w:tcW w:w="6286" w:type="dxa"/>
          </w:tcPr>
          <w:p w:rsidR="00407DF0" w:rsidRDefault="00407DF0">
            <w:pPr>
              <w:spacing w:before="60"/>
              <w:rPr>
                <w:ins w:id="60" w:author="Shankar, Vishnu" w:date="2014-08-01T10:26:00Z"/>
                <w:rFonts w:ascii="Arial" w:hAnsi="Arial" w:cs="Arial"/>
                <w:sz w:val="16"/>
              </w:rPr>
            </w:pPr>
            <w:ins w:id="61" w:author="Shankar, Vishnu" w:date="2014-08-01T10:26:00Z">
              <w:r>
                <w:rPr>
                  <w:rFonts w:ascii="Arial" w:hAnsi="Arial" w:cs="Arial"/>
                  <w:sz w:val="16"/>
                </w:rPr>
                <w:t>Implemented ES04C Rev 007</w:t>
              </w:r>
            </w:ins>
            <w:ins w:id="62" w:author="Shankar, Vishnu" w:date="2014-08-01T10:28:00Z">
              <w:r>
                <w:rPr>
                  <w:rFonts w:ascii="Arial" w:hAnsi="Arial" w:cs="Arial"/>
                  <w:sz w:val="16"/>
                </w:rPr>
                <w:t xml:space="preserve"> and added the function </w:t>
              </w:r>
              <w:proofErr w:type="spellStart"/>
              <w:r>
                <w:rPr>
                  <w:rFonts w:ascii="Arial" w:hAnsi="Arial" w:cs="Arial"/>
                  <w:sz w:val="16"/>
                </w:rPr>
                <w:t>DigHwTrqSENT_Scom</w:t>
              </w:r>
            </w:ins>
            <w:ins w:id="63" w:author="Shankar, Vishnu" w:date="2014-08-01T10:29:00Z">
              <w:r>
                <w:rPr>
                  <w:rFonts w:ascii="Arial" w:hAnsi="Arial" w:cs="Arial"/>
                  <w:sz w:val="16"/>
                </w:rPr>
                <w:t>_</w:t>
              </w:r>
            </w:ins>
            <w:ins w:id="64" w:author="Shankar, Vishnu" w:date="2014-08-01T10:28:00Z">
              <w:r>
                <w:rPr>
                  <w:rFonts w:ascii="Arial" w:hAnsi="Arial" w:cs="Arial"/>
                  <w:sz w:val="16"/>
                </w:rPr>
                <w:t>WriteData</w:t>
              </w:r>
            </w:ins>
            <w:proofErr w:type="spellEnd"/>
          </w:p>
        </w:tc>
        <w:tc>
          <w:tcPr>
            <w:tcW w:w="1059" w:type="dxa"/>
          </w:tcPr>
          <w:p w:rsidR="00407DF0" w:rsidRDefault="00407DF0" w:rsidP="002840DC">
            <w:pPr>
              <w:spacing w:before="60"/>
              <w:rPr>
                <w:ins w:id="65" w:author="Shankar, Vishnu" w:date="2014-08-01T10:26:00Z"/>
                <w:rFonts w:ascii="Arial" w:hAnsi="Arial" w:cs="Arial"/>
                <w:sz w:val="16"/>
              </w:rPr>
            </w:pPr>
            <w:ins w:id="66" w:author="Shankar, Vishnu" w:date="2014-08-01T10:29:00Z">
              <w:r>
                <w:rPr>
                  <w:rFonts w:ascii="Arial" w:hAnsi="Arial" w:cs="Arial"/>
                  <w:sz w:val="16"/>
                </w:rPr>
                <w:t>08-Aug-14</w:t>
              </w:r>
            </w:ins>
          </w:p>
        </w:tc>
        <w:tc>
          <w:tcPr>
            <w:tcW w:w="741" w:type="dxa"/>
          </w:tcPr>
          <w:p w:rsidR="00407DF0" w:rsidRDefault="00407DF0">
            <w:pPr>
              <w:spacing w:before="60"/>
              <w:rPr>
                <w:ins w:id="67" w:author="Shankar, Vishnu" w:date="2014-08-01T10:26:00Z"/>
                <w:rFonts w:ascii="Arial" w:hAnsi="Arial" w:cs="Arial"/>
                <w:sz w:val="16"/>
              </w:rPr>
            </w:pPr>
            <w:ins w:id="68" w:author="Shankar, Vishnu" w:date="2014-08-01T10:29:00Z">
              <w:r>
                <w:rPr>
                  <w:rFonts w:ascii="Arial" w:hAnsi="Arial" w:cs="Arial"/>
                  <w:sz w:val="16"/>
                </w:rPr>
                <w:t>VS</w:t>
              </w:r>
            </w:ins>
            <w:bookmarkStart w:id="69" w:name="_GoBack"/>
            <w:bookmarkEnd w:id="69"/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9BE" w:rsidRDefault="00C739BE">
      <w:r>
        <w:separator/>
      </w:r>
    </w:p>
  </w:endnote>
  <w:endnote w:type="continuationSeparator" w:id="0">
    <w:p w:rsidR="00C739BE" w:rsidRDefault="00C7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30B" w:rsidRDefault="003B430B">
    <w:pPr>
      <w:pStyle w:val="Footer"/>
    </w:pPr>
    <w:r>
      <w:rPr>
        <w:snapToGrid w:val="0"/>
      </w:rPr>
      <w:tab/>
    </w:r>
    <w:r w:rsidR="00C739BE">
      <w:fldChar w:fldCharType="begin"/>
    </w:r>
    <w:r w:rsidR="00C739BE">
      <w:instrText xml:space="preserve"> DOCPROPERTY "Company"  \* MERGEFORMAT </w:instrText>
    </w:r>
    <w:r w:rsidR="00C739BE">
      <w:fldChar w:fldCharType="separate"/>
    </w:r>
    <w:r w:rsidRPr="006768B8">
      <w:rPr>
        <w:rFonts w:ascii="Times" w:hAnsi="Times"/>
        <w:caps/>
        <w:snapToGrid w:val="0"/>
      </w:rPr>
      <w:t>Nexteer</w:t>
    </w:r>
    <w:r w:rsidR="00C739BE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9BE" w:rsidRDefault="00C739BE">
      <w:r>
        <w:separator/>
      </w:r>
    </w:p>
  </w:footnote>
  <w:footnote w:type="continuationSeparator" w:id="0">
    <w:p w:rsidR="00C739BE" w:rsidRDefault="00C73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30B" w:rsidRDefault="003B430B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B430B" w:rsidRDefault="003B430B">
          <w:pPr>
            <w:pStyle w:val="Header"/>
          </w:pPr>
          <w:proofErr w:type="spellStart"/>
          <w:r>
            <w:t>DigHwTrqSENT</w:t>
          </w:r>
          <w:proofErr w:type="spellEnd"/>
        </w:p>
        <w:p w:rsidR="003B430B" w:rsidRDefault="00C739B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3B430B">
            <w:t>Gen II+ EPS EA3</w:t>
          </w:r>
          <w:r>
            <w:fldChar w:fldCharType="end"/>
          </w:r>
          <w:r w:rsidR="003B430B">
            <w:tab/>
          </w:r>
        </w:p>
      </w:tc>
      <w:tc>
        <w:tcPr>
          <w:tcW w:w="1170" w:type="dxa"/>
        </w:tcPr>
        <w:p w:rsidR="003B430B" w:rsidRDefault="003B430B" w:rsidP="00566DF4">
          <w:pPr>
            <w:pStyle w:val="Header"/>
          </w:pPr>
          <w:r>
            <w:t>Revision</w:t>
          </w:r>
          <w:proofErr w:type="gramStart"/>
          <w:r>
            <w:t>:.</w:t>
          </w:r>
          <w:proofErr w:type="gramEnd"/>
        </w:p>
      </w:tc>
      <w:tc>
        <w:tcPr>
          <w:tcW w:w="1350" w:type="dxa"/>
        </w:tcPr>
        <w:p w:rsidR="003B430B" w:rsidRDefault="002A22FD">
          <w:pPr>
            <w:pStyle w:val="Header"/>
          </w:pPr>
          <w:ins w:id="70" w:author="Shankar, Vishnu" w:date="2014-08-01T10:23:00Z">
            <w:r>
              <w:t>5</w:t>
            </w:r>
          </w:ins>
          <w:del w:id="71" w:author="Shankar, Vishnu" w:date="2014-08-01T10:23:00Z">
            <w:r w:rsidR="003C64A4" w:rsidDel="002A22FD">
              <w:delText>4</w:delText>
            </w:r>
          </w:del>
          <w:r w:rsidR="003B430B">
            <w:t>.0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B430B" w:rsidRDefault="003B430B">
          <w:pPr>
            <w:pStyle w:val="Header"/>
            <w:jc w:val="center"/>
          </w:pP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3B430B" w:rsidRDefault="003C64A4" w:rsidP="003C64A4">
          <w:pPr>
            <w:pStyle w:val="Header"/>
          </w:pPr>
          <w:del w:id="72" w:author="Shankar, Vishnu" w:date="2014-08-01T10:23:00Z">
            <w:r w:rsidDel="002A22FD">
              <w:delText>09</w:delText>
            </w:r>
            <w:r w:rsidR="00542BD5" w:rsidDel="002A22FD">
              <w:delText>-</w:delText>
            </w:r>
            <w:r w:rsidDel="002A22FD">
              <w:delText>Jun</w:delText>
            </w:r>
            <w:r w:rsidR="00C42A58" w:rsidDel="002A22FD">
              <w:delText>-14</w:delText>
            </w:r>
          </w:del>
          <w:ins w:id="73" w:author="Shankar, Vishnu" w:date="2014-08-01T10:23:00Z">
            <w:r w:rsidR="002A22FD">
              <w:t>0</w:t>
            </w:r>
          </w:ins>
          <w:ins w:id="74" w:author="Shankar, Vishnu" w:date="2014-08-01T10:24:00Z">
            <w:r w:rsidR="002A22FD">
              <w:t>1</w:t>
            </w:r>
          </w:ins>
          <w:ins w:id="75" w:author="Shankar, Vishnu" w:date="2014-08-01T10:23:00Z">
            <w:r w:rsidR="002A22FD">
              <w:t xml:space="preserve"> Aug 14</w:t>
            </w:r>
          </w:ins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B430B" w:rsidRDefault="003B430B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B430B" w:rsidRDefault="003B430B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B430B" w:rsidRDefault="002A22FD">
          <w:pPr>
            <w:pStyle w:val="Header"/>
          </w:pPr>
          <w:ins w:id="76" w:author="Shankar, Vishnu" w:date="2014-08-01T10:23:00Z">
            <w:r>
              <w:t>Vishnu Shankar</w:t>
            </w:r>
          </w:ins>
          <w:del w:id="77" w:author="Shankar, Vishnu" w:date="2014-08-01T10:23:00Z">
            <w:r w:rsidR="00542BD5" w:rsidDel="002A22FD">
              <w:delText>Spandana Balani</w:delText>
            </w:r>
          </w:del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B430B" w:rsidRDefault="003B430B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07DF0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07DF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B430B" w:rsidRDefault="003B430B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8002E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0335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40DC"/>
    <w:rsid w:val="00285CB3"/>
    <w:rsid w:val="00295CD1"/>
    <w:rsid w:val="00297784"/>
    <w:rsid w:val="002A22FD"/>
    <w:rsid w:val="002B792F"/>
    <w:rsid w:val="002B7B9F"/>
    <w:rsid w:val="002C03D8"/>
    <w:rsid w:val="002F541D"/>
    <w:rsid w:val="00315335"/>
    <w:rsid w:val="0034046E"/>
    <w:rsid w:val="00347B0F"/>
    <w:rsid w:val="00353877"/>
    <w:rsid w:val="0036693A"/>
    <w:rsid w:val="0037668F"/>
    <w:rsid w:val="003B430B"/>
    <w:rsid w:val="003C4D3F"/>
    <w:rsid w:val="003C64A4"/>
    <w:rsid w:val="003D7910"/>
    <w:rsid w:val="003F5475"/>
    <w:rsid w:val="00407DF0"/>
    <w:rsid w:val="00416335"/>
    <w:rsid w:val="004527BC"/>
    <w:rsid w:val="00457ED3"/>
    <w:rsid w:val="00477FF8"/>
    <w:rsid w:val="004825AF"/>
    <w:rsid w:val="004A30FB"/>
    <w:rsid w:val="004A781C"/>
    <w:rsid w:val="004F5328"/>
    <w:rsid w:val="00510DCD"/>
    <w:rsid w:val="00515922"/>
    <w:rsid w:val="00542BD5"/>
    <w:rsid w:val="00546E14"/>
    <w:rsid w:val="00550C33"/>
    <w:rsid w:val="00553AD1"/>
    <w:rsid w:val="00556D14"/>
    <w:rsid w:val="00560FA0"/>
    <w:rsid w:val="00566DF4"/>
    <w:rsid w:val="00567517"/>
    <w:rsid w:val="005857C2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2DA9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85265"/>
    <w:rsid w:val="007A37A6"/>
    <w:rsid w:val="007A69AC"/>
    <w:rsid w:val="007B76C3"/>
    <w:rsid w:val="007C4C59"/>
    <w:rsid w:val="007D72DE"/>
    <w:rsid w:val="007E783F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0FD0"/>
    <w:rsid w:val="00987833"/>
    <w:rsid w:val="009B20B2"/>
    <w:rsid w:val="009C1693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42A58"/>
    <w:rsid w:val="00C512F1"/>
    <w:rsid w:val="00C5239A"/>
    <w:rsid w:val="00C72FFA"/>
    <w:rsid w:val="00C739BE"/>
    <w:rsid w:val="00C85C84"/>
    <w:rsid w:val="00C918D1"/>
    <w:rsid w:val="00CA27BC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4494E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175D2-F0B4-4E97-9041-914B72DF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51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5165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Shankar, Vishnu</cp:lastModifiedBy>
  <cp:revision>14</cp:revision>
  <cp:lastPrinted>2011-03-21T13:34:00Z</cp:lastPrinted>
  <dcterms:created xsi:type="dcterms:W3CDTF">2013-06-28T17:07:00Z</dcterms:created>
  <dcterms:modified xsi:type="dcterms:W3CDTF">2014-08-01T14:29:00Z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