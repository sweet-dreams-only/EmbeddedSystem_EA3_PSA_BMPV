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81C" w:rsidRDefault="00A17EB8" w:rsidP="00A17EB8">
      <w:pPr>
        <w:pStyle w:val="Title"/>
      </w:pPr>
      <w:r>
        <w:t>Integration</w:t>
      </w:r>
      <w:r w:rsidR="0076047D">
        <w:t xml:space="preserve"> Manual</w:t>
      </w:r>
      <w:r w:rsidR="004A781C">
        <w:t xml:space="preserve"> </w:t>
      </w:r>
      <w:r w:rsidR="00BA1C7F">
        <w:t xml:space="preserve">-- </w:t>
      </w:r>
      <w:proofErr w:type="spellStart"/>
      <w:r w:rsidR="00BA1C7F">
        <w:t>VehDyn</w:t>
      </w:r>
      <w:proofErr w:type="spellEnd"/>
    </w:p>
    <w:p w:rsidR="004A781C" w:rsidRDefault="00B70668" w:rsidP="00B70668">
      <w:pPr>
        <w:pStyle w:val="Subtitle"/>
      </w:pPr>
      <w:r>
        <w:t>Table of Contents</w:t>
      </w:r>
      <w:r w:rsidR="000B6E26">
        <w:fldChar w:fldCharType="begin"/>
      </w:r>
      <w:r w:rsidR="004A781C">
        <w:instrText xml:space="preserve"> DOCVARIABLE "MDDRevNum" \* MERGEFORMAT </w:instrText>
      </w:r>
      <w:r w:rsidR="000B6E26">
        <w:fldChar w:fldCharType="end"/>
      </w:r>
      <w:r w:rsidR="000B6E26">
        <w:fldChar w:fldCharType="begin"/>
      </w:r>
      <w:r w:rsidR="004A781C">
        <w:instrText xml:space="preserve"> DOCVARIABLE "MDDRevNum" \* MERGEFORMAT </w:instrText>
      </w:r>
      <w:r w:rsidR="000B6E26">
        <w:fldChar w:fldCharType="end"/>
      </w:r>
    </w:p>
    <w:p w:rsidR="00B75576" w:rsidRDefault="000B6E26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B70668">
        <w:instrText xml:space="preserve"> TOC \o "1-3" \h \z \u </w:instrText>
      </w:r>
      <w:r>
        <w:fldChar w:fldCharType="separate"/>
      </w:r>
      <w:hyperlink w:anchor="_Toc365029097" w:history="1">
        <w:r w:rsidR="00B75576" w:rsidRPr="00FB1AF6">
          <w:rPr>
            <w:rStyle w:val="Hyperlink"/>
            <w:noProof/>
          </w:rPr>
          <w:t>1</w:t>
        </w:r>
        <w:r w:rsidR="00B755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75576" w:rsidRPr="00FB1AF6">
          <w:rPr>
            <w:rStyle w:val="Hyperlink"/>
            <w:noProof/>
          </w:rPr>
          <w:t>Dependencies</w:t>
        </w:r>
        <w:r w:rsidR="00B75576">
          <w:rPr>
            <w:noProof/>
            <w:webHidden/>
          </w:rPr>
          <w:tab/>
        </w:r>
        <w:r w:rsidR="00B75576">
          <w:rPr>
            <w:noProof/>
            <w:webHidden/>
          </w:rPr>
          <w:fldChar w:fldCharType="begin"/>
        </w:r>
        <w:r w:rsidR="00B75576">
          <w:rPr>
            <w:noProof/>
            <w:webHidden/>
          </w:rPr>
          <w:instrText xml:space="preserve"> PAGEREF _Toc365029097 \h </w:instrText>
        </w:r>
        <w:r w:rsidR="00B75576">
          <w:rPr>
            <w:noProof/>
            <w:webHidden/>
          </w:rPr>
        </w:r>
        <w:r w:rsidR="00B75576">
          <w:rPr>
            <w:noProof/>
            <w:webHidden/>
          </w:rPr>
          <w:fldChar w:fldCharType="separate"/>
        </w:r>
        <w:r w:rsidR="00B75576">
          <w:rPr>
            <w:noProof/>
            <w:webHidden/>
          </w:rPr>
          <w:t>2</w:t>
        </w:r>
        <w:r w:rsidR="00B75576">
          <w:rPr>
            <w:noProof/>
            <w:webHidden/>
          </w:rPr>
          <w:fldChar w:fldCharType="end"/>
        </w:r>
      </w:hyperlink>
    </w:p>
    <w:p w:rsidR="00B75576" w:rsidRDefault="00C104A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5029098" w:history="1">
        <w:r w:rsidR="00B75576" w:rsidRPr="00FB1AF6">
          <w:rPr>
            <w:rStyle w:val="Hyperlink"/>
            <w:noProof/>
          </w:rPr>
          <w:t>1.1</w:t>
        </w:r>
        <w:r w:rsidR="00B755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75576" w:rsidRPr="00FB1AF6">
          <w:rPr>
            <w:rStyle w:val="Hyperlink"/>
            <w:noProof/>
          </w:rPr>
          <w:t>SWCs</w:t>
        </w:r>
        <w:r w:rsidR="00B75576">
          <w:rPr>
            <w:noProof/>
            <w:webHidden/>
          </w:rPr>
          <w:tab/>
        </w:r>
        <w:r w:rsidR="00B75576">
          <w:rPr>
            <w:noProof/>
            <w:webHidden/>
          </w:rPr>
          <w:fldChar w:fldCharType="begin"/>
        </w:r>
        <w:r w:rsidR="00B75576">
          <w:rPr>
            <w:noProof/>
            <w:webHidden/>
          </w:rPr>
          <w:instrText xml:space="preserve"> PAGEREF _Toc365029098 \h </w:instrText>
        </w:r>
        <w:r w:rsidR="00B75576">
          <w:rPr>
            <w:noProof/>
            <w:webHidden/>
          </w:rPr>
        </w:r>
        <w:r w:rsidR="00B75576">
          <w:rPr>
            <w:noProof/>
            <w:webHidden/>
          </w:rPr>
          <w:fldChar w:fldCharType="separate"/>
        </w:r>
        <w:r w:rsidR="00B75576">
          <w:rPr>
            <w:noProof/>
            <w:webHidden/>
          </w:rPr>
          <w:t>2</w:t>
        </w:r>
        <w:r w:rsidR="00B75576">
          <w:rPr>
            <w:noProof/>
            <w:webHidden/>
          </w:rPr>
          <w:fldChar w:fldCharType="end"/>
        </w:r>
      </w:hyperlink>
    </w:p>
    <w:p w:rsidR="00B75576" w:rsidRDefault="00C104A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5029099" w:history="1">
        <w:r w:rsidR="00B75576" w:rsidRPr="00FB1AF6">
          <w:rPr>
            <w:rStyle w:val="Hyperlink"/>
            <w:noProof/>
          </w:rPr>
          <w:t>1.2</w:t>
        </w:r>
        <w:r w:rsidR="00B755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75576" w:rsidRPr="00FB1AF6">
          <w:rPr>
            <w:rStyle w:val="Hyperlink"/>
            <w:noProof/>
          </w:rPr>
          <w:t>Global Functions(Non RTE) to be provided to Integration Project</w:t>
        </w:r>
        <w:r w:rsidR="00B75576">
          <w:rPr>
            <w:noProof/>
            <w:webHidden/>
          </w:rPr>
          <w:tab/>
        </w:r>
        <w:r w:rsidR="00B75576">
          <w:rPr>
            <w:noProof/>
            <w:webHidden/>
          </w:rPr>
          <w:fldChar w:fldCharType="begin"/>
        </w:r>
        <w:r w:rsidR="00B75576">
          <w:rPr>
            <w:noProof/>
            <w:webHidden/>
          </w:rPr>
          <w:instrText xml:space="preserve"> PAGEREF _Toc365029099 \h </w:instrText>
        </w:r>
        <w:r w:rsidR="00B75576">
          <w:rPr>
            <w:noProof/>
            <w:webHidden/>
          </w:rPr>
        </w:r>
        <w:r w:rsidR="00B75576">
          <w:rPr>
            <w:noProof/>
            <w:webHidden/>
          </w:rPr>
          <w:fldChar w:fldCharType="separate"/>
        </w:r>
        <w:r w:rsidR="00B75576">
          <w:rPr>
            <w:noProof/>
            <w:webHidden/>
          </w:rPr>
          <w:t>2</w:t>
        </w:r>
        <w:r w:rsidR="00B75576">
          <w:rPr>
            <w:noProof/>
            <w:webHidden/>
          </w:rPr>
          <w:fldChar w:fldCharType="end"/>
        </w:r>
      </w:hyperlink>
    </w:p>
    <w:p w:rsidR="00B75576" w:rsidRDefault="00C104A7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5029100" w:history="1">
        <w:r w:rsidR="00B75576" w:rsidRPr="00FB1AF6">
          <w:rPr>
            <w:rStyle w:val="Hyperlink"/>
            <w:noProof/>
          </w:rPr>
          <w:t>2</w:t>
        </w:r>
        <w:r w:rsidR="00B755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75576" w:rsidRPr="00FB1AF6">
          <w:rPr>
            <w:rStyle w:val="Hyperlink"/>
            <w:noProof/>
          </w:rPr>
          <w:t>Configuration</w:t>
        </w:r>
        <w:r w:rsidR="00B75576">
          <w:rPr>
            <w:noProof/>
            <w:webHidden/>
          </w:rPr>
          <w:tab/>
        </w:r>
        <w:r w:rsidR="00B75576">
          <w:rPr>
            <w:noProof/>
            <w:webHidden/>
          </w:rPr>
          <w:fldChar w:fldCharType="begin"/>
        </w:r>
        <w:r w:rsidR="00B75576">
          <w:rPr>
            <w:noProof/>
            <w:webHidden/>
          </w:rPr>
          <w:instrText xml:space="preserve"> PAGEREF _Toc365029100 \h </w:instrText>
        </w:r>
        <w:r w:rsidR="00B75576">
          <w:rPr>
            <w:noProof/>
            <w:webHidden/>
          </w:rPr>
        </w:r>
        <w:r w:rsidR="00B75576">
          <w:rPr>
            <w:noProof/>
            <w:webHidden/>
          </w:rPr>
          <w:fldChar w:fldCharType="separate"/>
        </w:r>
        <w:r w:rsidR="00B75576">
          <w:rPr>
            <w:noProof/>
            <w:webHidden/>
          </w:rPr>
          <w:t>3</w:t>
        </w:r>
        <w:r w:rsidR="00B75576">
          <w:rPr>
            <w:noProof/>
            <w:webHidden/>
          </w:rPr>
          <w:fldChar w:fldCharType="end"/>
        </w:r>
      </w:hyperlink>
    </w:p>
    <w:p w:rsidR="00B75576" w:rsidRDefault="00C104A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5029101" w:history="1">
        <w:r w:rsidR="00B75576" w:rsidRPr="00FB1AF6">
          <w:rPr>
            <w:rStyle w:val="Hyperlink"/>
            <w:noProof/>
          </w:rPr>
          <w:t>2.1</w:t>
        </w:r>
        <w:r w:rsidR="00B755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75576" w:rsidRPr="00FB1AF6">
          <w:rPr>
            <w:rStyle w:val="Hyperlink"/>
            <w:noProof/>
          </w:rPr>
          <w:t>Build Time Config</w:t>
        </w:r>
        <w:r w:rsidR="00B75576">
          <w:rPr>
            <w:noProof/>
            <w:webHidden/>
          </w:rPr>
          <w:tab/>
        </w:r>
        <w:r w:rsidR="00B75576">
          <w:rPr>
            <w:noProof/>
            <w:webHidden/>
          </w:rPr>
          <w:fldChar w:fldCharType="begin"/>
        </w:r>
        <w:r w:rsidR="00B75576">
          <w:rPr>
            <w:noProof/>
            <w:webHidden/>
          </w:rPr>
          <w:instrText xml:space="preserve"> PAGEREF _Toc365029101 \h </w:instrText>
        </w:r>
        <w:r w:rsidR="00B75576">
          <w:rPr>
            <w:noProof/>
            <w:webHidden/>
          </w:rPr>
        </w:r>
        <w:r w:rsidR="00B75576">
          <w:rPr>
            <w:noProof/>
            <w:webHidden/>
          </w:rPr>
          <w:fldChar w:fldCharType="separate"/>
        </w:r>
        <w:r w:rsidR="00B75576">
          <w:rPr>
            <w:noProof/>
            <w:webHidden/>
          </w:rPr>
          <w:t>3</w:t>
        </w:r>
        <w:r w:rsidR="00B75576">
          <w:rPr>
            <w:noProof/>
            <w:webHidden/>
          </w:rPr>
          <w:fldChar w:fldCharType="end"/>
        </w:r>
      </w:hyperlink>
    </w:p>
    <w:p w:rsidR="00B75576" w:rsidRDefault="00C104A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5029102" w:history="1">
        <w:r w:rsidR="00B75576" w:rsidRPr="00FB1AF6">
          <w:rPr>
            <w:rStyle w:val="Hyperlink"/>
            <w:noProof/>
          </w:rPr>
          <w:t>2.2</w:t>
        </w:r>
        <w:r w:rsidR="00B755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75576" w:rsidRPr="00FB1AF6">
          <w:rPr>
            <w:rStyle w:val="Hyperlink"/>
            <w:noProof/>
          </w:rPr>
          <w:t>Configuration Files to be provided by Integration Project</w:t>
        </w:r>
        <w:r w:rsidR="00B75576">
          <w:rPr>
            <w:noProof/>
            <w:webHidden/>
          </w:rPr>
          <w:tab/>
        </w:r>
        <w:r w:rsidR="00B75576">
          <w:rPr>
            <w:noProof/>
            <w:webHidden/>
          </w:rPr>
          <w:fldChar w:fldCharType="begin"/>
        </w:r>
        <w:r w:rsidR="00B75576">
          <w:rPr>
            <w:noProof/>
            <w:webHidden/>
          </w:rPr>
          <w:instrText xml:space="preserve"> PAGEREF _Toc365029102 \h </w:instrText>
        </w:r>
        <w:r w:rsidR="00B75576">
          <w:rPr>
            <w:noProof/>
            <w:webHidden/>
          </w:rPr>
        </w:r>
        <w:r w:rsidR="00B75576">
          <w:rPr>
            <w:noProof/>
            <w:webHidden/>
          </w:rPr>
          <w:fldChar w:fldCharType="separate"/>
        </w:r>
        <w:r w:rsidR="00B75576">
          <w:rPr>
            <w:noProof/>
            <w:webHidden/>
          </w:rPr>
          <w:t>3</w:t>
        </w:r>
        <w:r w:rsidR="00B75576">
          <w:rPr>
            <w:noProof/>
            <w:webHidden/>
          </w:rPr>
          <w:fldChar w:fldCharType="end"/>
        </w:r>
      </w:hyperlink>
    </w:p>
    <w:p w:rsidR="00B75576" w:rsidRDefault="00C104A7">
      <w:pPr>
        <w:pStyle w:val="TO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5029103" w:history="1">
        <w:r w:rsidR="00B75576" w:rsidRPr="00FB1AF6">
          <w:rPr>
            <w:rStyle w:val="Hyperlink"/>
            <w:noProof/>
          </w:rPr>
          <w:t>2.2.1</w:t>
        </w:r>
        <w:r w:rsidR="00B755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75576" w:rsidRPr="00FB1AF6">
          <w:rPr>
            <w:rStyle w:val="Hyperlink"/>
            <w:noProof/>
          </w:rPr>
          <w:t>Da Vinci Parameter Configuration Changes</w:t>
        </w:r>
        <w:r w:rsidR="00B75576">
          <w:rPr>
            <w:noProof/>
            <w:webHidden/>
          </w:rPr>
          <w:tab/>
        </w:r>
        <w:r w:rsidR="00B75576">
          <w:rPr>
            <w:noProof/>
            <w:webHidden/>
          </w:rPr>
          <w:fldChar w:fldCharType="begin"/>
        </w:r>
        <w:r w:rsidR="00B75576">
          <w:rPr>
            <w:noProof/>
            <w:webHidden/>
          </w:rPr>
          <w:instrText xml:space="preserve"> PAGEREF _Toc365029103 \h </w:instrText>
        </w:r>
        <w:r w:rsidR="00B75576">
          <w:rPr>
            <w:noProof/>
            <w:webHidden/>
          </w:rPr>
        </w:r>
        <w:r w:rsidR="00B75576">
          <w:rPr>
            <w:noProof/>
            <w:webHidden/>
          </w:rPr>
          <w:fldChar w:fldCharType="separate"/>
        </w:r>
        <w:r w:rsidR="00B75576">
          <w:rPr>
            <w:noProof/>
            <w:webHidden/>
          </w:rPr>
          <w:t>3</w:t>
        </w:r>
        <w:r w:rsidR="00B75576">
          <w:rPr>
            <w:noProof/>
            <w:webHidden/>
          </w:rPr>
          <w:fldChar w:fldCharType="end"/>
        </w:r>
      </w:hyperlink>
    </w:p>
    <w:p w:rsidR="00B75576" w:rsidRDefault="00C104A7">
      <w:pPr>
        <w:pStyle w:val="TO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5029104" w:history="1">
        <w:r w:rsidR="00B75576" w:rsidRPr="00FB1AF6">
          <w:rPr>
            <w:rStyle w:val="Hyperlink"/>
            <w:noProof/>
          </w:rPr>
          <w:t>2.2.2</w:t>
        </w:r>
        <w:r w:rsidR="00B755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75576" w:rsidRPr="00FB1AF6">
          <w:rPr>
            <w:rStyle w:val="Hyperlink"/>
            <w:noProof/>
          </w:rPr>
          <w:t>DaVinci Interrupt Configuration Changes</w:t>
        </w:r>
        <w:r w:rsidR="00B75576">
          <w:rPr>
            <w:noProof/>
            <w:webHidden/>
          </w:rPr>
          <w:tab/>
        </w:r>
        <w:r w:rsidR="00B75576">
          <w:rPr>
            <w:noProof/>
            <w:webHidden/>
          </w:rPr>
          <w:fldChar w:fldCharType="begin"/>
        </w:r>
        <w:r w:rsidR="00B75576">
          <w:rPr>
            <w:noProof/>
            <w:webHidden/>
          </w:rPr>
          <w:instrText xml:space="preserve"> PAGEREF _Toc365029104 \h </w:instrText>
        </w:r>
        <w:r w:rsidR="00B75576">
          <w:rPr>
            <w:noProof/>
            <w:webHidden/>
          </w:rPr>
        </w:r>
        <w:r w:rsidR="00B75576">
          <w:rPr>
            <w:noProof/>
            <w:webHidden/>
          </w:rPr>
          <w:fldChar w:fldCharType="separate"/>
        </w:r>
        <w:r w:rsidR="00B75576">
          <w:rPr>
            <w:noProof/>
            <w:webHidden/>
          </w:rPr>
          <w:t>3</w:t>
        </w:r>
        <w:r w:rsidR="00B75576">
          <w:rPr>
            <w:noProof/>
            <w:webHidden/>
          </w:rPr>
          <w:fldChar w:fldCharType="end"/>
        </w:r>
      </w:hyperlink>
    </w:p>
    <w:p w:rsidR="00B75576" w:rsidRDefault="00C104A7">
      <w:pPr>
        <w:pStyle w:val="TO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5029105" w:history="1">
        <w:r w:rsidR="00B75576" w:rsidRPr="00FB1AF6">
          <w:rPr>
            <w:rStyle w:val="Hyperlink"/>
            <w:noProof/>
          </w:rPr>
          <w:t>2.2.3</w:t>
        </w:r>
        <w:r w:rsidR="00B755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75576" w:rsidRPr="00FB1AF6">
          <w:rPr>
            <w:rStyle w:val="Hyperlink"/>
            <w:noProof/>
          </w:rPr>
          <w:t>Manual Configuration Changes</w:t>
        </w:r>
        <w:r w:rsidR="00B75576">
          <w:rPr>
            <w:noProof/>
            <w:webHidden/>
          </w:rPr>
          <w:tab/>
        </w:r>
        <w:r w:rsidR="00B75576">
          <w:rPr>
            <w:noProof/>
            <w:webHidden/>
          </w:rPr>
          <w:fldChar w:fldCharType="begin"/>
        </w:r>
        <w:r w:rsidR="00B75576">
          <w:rPr>
            <w:noProof/>
            <w:webHidden/>
          </w:rPr>
          <w:instrText xml:space="preserve"> PAGEREF _Toc365029105 \h </w:instrText>
        </w:r>
        <w:r w:rsidR="00B75576">
          <w:rPr>
            <w:noProof/>
            <w:webHidden/>
          </w:rPr>
        </w:r>
        <w:r w:rsidR="00B75576">
          <w:rPr>
            <w:noProof/>
            <w:webHidden/>
          </w:rPr>
          <w:fldChar w:fldCharType="separate"/>
        </w:r>
        <w:r w:rsidR="00B75576">
          <w:rPr>
            <w:noProof/>
            <w:webHidden/>
          </w:rPr>
          <w:t>3</w:t>
        </w:r>
        <w:r w:rsidR="00B75576">
          <w:rPr>
            <w:noProof/>
            <w:webHidden/>
          </w:rPr>
          <w:fldChar w:fldCharType="end"/>
        </w:r>
      </w:hyperlink>
    </w:p>
    <w:p w:rsidR="00B75576" w:rsidRDefault="00C104A7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5029106" w:history="1">
        <w:r w:rsidR="00B75576" w:rsidRPr="00FB1AF6">
          <w:rPr>
            <w:rStyle w:val="Hyperlink"/>
            <w:noProof/>
          </w:rPr>
          <w:t>3</w:t>
        </w:r>
        <w:r w:rsidR="00B755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75576" w:rsidRPr="00FB1AF6">
          <w:rPr>
            <w:rStyle w:val="Hyperlink"/>
            <w:noProof/>
          </w:rPr>
          <w:t>Integration</w:t>
        </w:r>
        <w:r w:rsidR="00B75576">
          <w:rPr>
            <w:noProof/>
            <w:webHidden/>
          </w:rPr>
          <w:tab/>
        </w:r>
        <w:r w:rsidR="00B75576">
          <w:rPr>
            <w:noProof/>
            <w:webHidden/>
          </w:rPr>
          <w:fldChar w:fldCharType="begin"/>
        </w:r>
        <w:r w:rsidR="00B75576">
          <w:rPr>
            <w:noProof/>
            <w:webHidden/>
          </w:rPr>
          <w:instrText xml:space="preserve"> PAGEREF _Toc365029106 \h </w:instrText>
        </w:r>
        <w:r w:rsidR="00B75576">
          <w:rPr>
            <w:noProof/>
            <w:webHidden/>
          </w:rPr>
        </w:r>
        <w:r w:rsidR="00B75576">
          <w:rPr>
            <w:noProof/>
            <w:webHidden/>
          </w:rPr>
          <w:fldChar w:fldCharType="separate"/>
        </w:r>
        <w:r w:rsidR="00B75576">
          <w:rPr>
            <w:noProof/>
            <w:webHidden/>
          </w:rPr>
          <w:t>4</w:t>
        </w:r>
        <w:r w:rsidR="00B75576">
          <w:rPr>
            <w:noProof/>
            <w:webHidden/>
          </w:rPr>
          <w:fldChar w:fldCharType="end"/>
        </w:r>
      </w:hyperlink>
    </w:p>
    <w:p w:rsidR="00B75576" w:rsidRDefault="00C104A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5029107" w:history="1">
        <w:r w:rsidR="00B75576" w:rsidRPr="00FB1AF6">
          <w:rPr>
            <w:rStyle w:val="Hyperlink"/>
            <w:noProof/>
          </w:rPr>
          <w:t>3.1</w:t>
        </w:r>
        <w:r w:rsidR="00B755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75576" w:rsidRPr="00FB1AF6">
          <w:rPr>
            <w:rStyle w:val="Hyperlink"/>
            <w:noProof/>
          </w:rPr>
          <w:t>Required Global Data Inputs</w:t>
        </w:r>
        <w:r w:rsidR="00B75576">
          <w:rPr>
            <w:noProof/>
            <w:webHidden/>
          </w:rPr>
          <w:tab/>
        </w:r>
        <w:r w:rsidR="00B75576">
          <w:rPr>
            <w:noProof/>
            <w:webHidden/>
          </w:rPr>
          <w:fldChar w:fldCharType="begin"/>
        </w:r>
        <w:r w:rsidR="00B75576">
          <w:rPr>
            <w:noProof/>
            <w:webHidden/>
          </w:rPr>
          <w:instrText xml:space="preserve"> PAGEREF _Toc365029107 \h </w:instrText>
        </w:r>
        <w:r w:rsidR="00B75576">
          <w:rPr>
            <w:noProof/>
            <w:webHidden/>
          </w:rPr>
        </w:r>
        <w:r w:rsidR="00B75576">
          <w:rPr>
            <w:noProof/>
            <w:webHidden/>
          </w:rPr>
          <w:fldChar w:fldCharType="separate"/>
        </w:r>
        <w:r w:rsidR="00B75576">
          <w:rPr>
            <w:noProof/>
            <w:webHidden/>
          </w:rPr>
          <w:t>4</w:t>
        </w:r>
        <w:r w:rsidR="00B75576">
          <w:rPr>
            <w:noProof/>
            <w:webHidden/>
          </w:rPr>
          <w:fldChar w:fldCharType="end"/>
        </w:r>
      </w:hyperlink>
    </w:p>
    <w:p w:rsidR="00B75576" w:rsidRDefault="00C104A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5029108" w:history="1">
        <w:r w:rsidR="00B75576" w:rsidRPr="00FB1AF6">
          <w:rPr>
            <w:rStyle w:val="Hyperlink"/>
            <w:noProof/>
          </w:rPr>
          <w:t>3.2</w:t>
        </w:r>
        <w:r w:rsidR="00B755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75576" w:rsidRPr="00FB1AF6">
          <w:rPr>
            <w:rStyle w:val="Hyperlink"/>
            <w:noProof/>
          </w:rPr>
          <w:t>Required Global Data Outputs</w:t>
        </w:r>
        <w:r w:rsidR="00B75576">
          <w:rPr>
            <w:noProof/>
            <w:webHidden/>
          </w:rPr>
          <w:tab/>
        </w:r>
        <w:r w:rsidR="00B75576">
          <w:rPr>
            <w:noProof/>
            <w:webHidden/>
          </w:rPr>
          <w:fldChar w:fldCharType="begin"/>
        </w:r>
        <w:r w:rsidR="00B75576">
          <w:rPr>
            <w:noProof/>
            <w:webHidden/>
          </w:rPr>
          <w:instrText xml:space="preserve"> PAGEREF _Toc365029108 \h </w:instrText>
        </w:r>
        <w:r w:rsidR="00B75576">
          <w:rPr>
            <w:noProof/>
            <w:webHidden/>
          </w:rPr>
        </w:r>
        <w:r w:rsidR="00B75576">
          <w:rPr>
            <w:noProof/>
            <w:webHidden/>
          </w:rPr>
          <w:fldChar w:fldCharType="separate"/>
        </w:r>
        <w:r w:rsidR="00B75576">
          <w:rPr>
            <w:noProof/>
            <w:webHidden/>
          </w:rPr>
          <w:t>4</w:t>
        </w:r>
        <w:r w:rsidR="00B75576">
          <w:rPr>
            <w:noProof/>
            <w:webHidden/>
          </w:rPr>
          <w:fldChar w:fldCharType="end"/>
        </w:r>
      </w:hyperlink>
    </w:p>
    <w:p w:rsidR="00B75576" w:rsidRDefault="00C104A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5029109" w:history="1">
        <w:r w:rsidR="00B75576" w:rsidRPr="00FB1AF6">
          <w:rPr>
            <w:rStyle w:val="Hyperlink"/>
            <w:noProof/>
          </w:rPr>
          <w:t>3.3</w:t>
        </w:r>
        <w:r w:rsidR="00B755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75576" w:rsidRPr="00FB1AF6">
          <w:rPr>
            <w:rStyle w:val="Hyperlink"/>
            <w:noProof/>
          </w:rPr>
          <w:t>Specific Include Path present</w:t>
        </w:r>
        <w:r w:rsidR="00B75576">
          <w:rPr>
            <w:noProof/>
            <w:webHidden/>
          </w:rPr>
          <w:tab/>
        </w:r>
        <w:r w:rsidR="00B75576">
          <w:rPr>
            <w:noProof/>
            <w:webHidden/>
          </w:rPr>
          <w:fldChar w:fldCharType="begin"/>
        </w:r>
        <w:r w:rsidR="00B75576">
          <w:rPr>
            <w:noProof/>
            <w:webHidden/>
          </w:rPr>
          <w:instrText xml:space="preserve"> PAGEREF _Toc365029109 \h </w:instrText>
        </w:r>
        <w:r w:rsidR="00B75576">
          <w:rPr>
            <w:noProof/>
            <w:webHidden/>
          </w:rPr>
        </w:r>
        <w:r w:rsidR="00B75576">
          <w:rPr>
            <w:noProof/>
            <w:webHidden/>
          </w:rPr>
          <w:fldChar w:fldCharType="separate"/>
        </w:r>
        <w:r w:rsidR="00B75576">
          <w:rPr>
            <w:noProof/>
            <w:webHidden/>
          </w:rPr>
          <w:t>4</w:t>
        </w:r>
        <w:r w:rsidR="00B75576">
          <w:rPr>
            <w:noProof/>
            <w:webHidden/>
          </w:rPr>
          <w:fldChar w:fldCharType="end"/>
        </w:r>
      </w:hyperlink>
    </w:p>
    <w:p w:rsidR="00B75576" w:rsidRDefault="00C104A7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5029110" w:history="1">
        <w:r w:rsidR="00B75576" w:rsidRPr="00FB1AF6">
          <w:rPr>
            <w:rStyle w:val="Hyperlink"/>
            <w:noProof/>
          </w:rPr>
          <w:t>4</w:t>
        </w:r>
        <w:r w:rsidR="00B755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75576" w:rsidRPr="00FB1AF6">
          <w:rPr>
            <w:rStyle w:val="Hyperlink"/>
            <w:noProof/>
          </w:rPr>
          <w:t>Runnable Scheduling</w:t>
        </w:r>
        <w:r w:rsidR="00B75576">
          <w:rPr>
            <w:noProof/>
            <w:webHidden/>
          </w:rPr>
          <w:tab/>
        </w:r>
        <w:r w:rsidR="00B75576">
          <w:rPr>
            <w:noProof/>
            <w:webHidden/>
          </w:rPr>
          <w:fldChar w:fldCharType="begin"/>
        </w:r>
        <w:r w:rsidR="00B75576">
          <w:rPr>
            <w:noProof/>
            <w:webHidden/>
          </w:rPr>
          <w:instrText xml:space="preserve"> PAGEREF _Toc365029110 \h </w:instrText>
        </w:r>
        <w:r w:rsidR="00B75576">
          <w:rPr>
            <w:noProof/>
            <w:webHidden/>
          </w:rPr>
        </w:r>
        <w:r w:rsidR="00B75576">
          <w:rPr>
            <w:noProof/>
            <w:webHidden/>
          </w:rPr>
          <w:fldChar w:fldCharType="separate"/>
        </w:r>
        <w:r w:rsidR="00B75576">
          <w:rPr>
            <w:noProof/>
            <w:webHidden/>
          </w:rPr>
          <w:t>5</w:t>
        </w:r>
        <w:r w:rsidR="00B75576">
          <w:rPr>
            <w:noProof/>
            <w:webHidden/>
          </w:rPr>
          <w:fldChar w:fldCharType="end"/>
        </w:r>
      </w:hyperlink>
    </w:p>
    <w:p w:rsidR="00B75576" w:rsidRDefault="00C104A7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5029111" w:history="1">
        <w:r w:rsidR="00B75576" w:rsidRPr="00FB1AF6">
          <w:rPr>
            <w:rStyle w:val="Hyperlink"/>
            <w:noProof/>
          </w:rPr>
          <w:t>5</w:t>
        </w:r>
        <w:r w:rsidR="00B755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75576" w:rsidRPr="00FB1AF6">
          <w:rPr>
            <w:rStyle w:val="Hyperlink"/>
            <w:noProof/>
          </w:rPr>
          <w:t>Memory Mapping</w:t>
        </w:r>
        <w:r w:rsidR="00B75576">
          <w:rPr>
            <w:noProof/>
            <w:webHidden/>
          </w:rPr>
          <w:tab/>
        </w:r>
        <w:r w:rsidR="00B75576">
          <w:rPr>
            <w:noProof/>
            <w:webHidden/>
          </w:rPr>
          <w:fldChar w:fldCharType="begin"/>
        </w:r>
        <w:r w:rsidR="00B75576">
          <w:rPr>
            <w:noProof/>
            <w:webHidden/>
          </w:rPr>
          <w:instrText xml:space="preserve"> PAGEREF _Toc365029111 \h </w:instrText>
        </w:r>
        <w:r w:rsidR="00B75576">
          <w:rPr>
            <w:noProof/>
            <w:webHidden/>
          </w:rPr>
        </w:r>
        <w:r w:rsidR="00B75576">
          <w:rPr>
            <w:noProof/>
            <w:webHidden/>
          </w:rPr>
          <w:fldChar w:fldCharType="separate"/>
        </w:r>
        <w:r w:rsidR="00B75576">
          <w:rPr>
            <w:noProof/>
            <w:webHidden/>
          </w:rPr>
          <w:t>6</w:t>
        </w:r>
        <w:r w:rsidR="00B75576">
          <w:rPr>
            <w:noProof/>
            <w:webHidden/>
          </w:rPr>
          <w:fldChar w:fldCharType="end"/>
        </w:r>
      </w:hyperlink>
    </w:p>
    <w:p w:rsidR="00B75576" w:rsidRDefault="00C104A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5029112" w:history="1">
        <w:r w:rsidR="00B75576" w:rsidRPr="00FB1AF6">
          <w:rPr>
            <w:rStyle w:val="Hyperlink"/>
            <w:noProof/>
          </w:rPr>
          <w:t>5.1</w:t>
        </w:r>
        <w:r w:rsidR="00B755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75576" w:rsidRPr="00FB1AF6">
          <w:rPr>
            <w:rStyle w:val="Hyperlink"/>
            <w:noProof/>
          </w:rPr>
          <w:t>Mapping</w:t>
        </w:r>
        <w:r w:rsidR="00B75576">
          <w:rPr>
            <w:noProof/>
            <w:webHidden/>
          </w:rPr>
          <w:tab/>
        </w:r>
        <w:r w:rsidR="00B75576">
          <w:rPr>
            <w:noProof/>
            <w:webHidden/>
          </w:rPr>
          <w:fldChar w:fldCharType="begin"/>
        </w:r>
        <w:r w:rsidR="00B75576">
          <w:rPr>
            <w:noProof/>
            <w:webHidden/>
          </w:rPr>
          <w:instrText xml:space="preserve"> PAGEREF _Toc365029112 \h </w:instrText>
        </w:r>
        <w:r w:rsidR="00B75576">
          <w:rPr>
            <w:noProof/>
            <w:webHidden/>
          </w:rPr>
        </w:r>
        <w:r w:rsidR="00B75576">
          <w:rPr>
            <w:noProof/>
            <w:webHidden/>
          </w:rPr>
          <w:fldChar w:fldCharType="separate"/>
        </w:r>
        <w:r w:rsidR="00B75576">
          <w:rPr>
            <w:noProof/>
            <w:webHidden/>
          </w:rPr>
          <w:t>6</w:t>
        </w:r>
        <w:r w:rsidR="00B75576">
          <w:rPr>
            <w:noProof/>
            <w:webHidden/>
          </w:rPr>
          <w:fldChar w:fldCharType="end"/>
        </w:r>
      </w:hyperlink>
    </w:p>
    <w:p w:rsidR="00B75576" w:rsidRDefault="00C104A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5029113" w:history="1">
        <w:r w:rsidR="00B75576" w:rsidRPr="00FB1AF6">
          <w:rPr>
            <w:rStyle w:val="Hyperlink"/>
            <w:noProof/>
          </w:rPr>
          <w:t>5.2</w:t>
        </w:r>
        <w:r w:rsidR="00B755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75576" w:rsidRPr="00FB1AF6">
          <w:rPr>
            <w:rStyle w:val="Hyperlink"/>
            <w:noProof/>
          </w:rPr>
          <w:t>Usage</w:t>
        </w:r>
        <w:r w:rsidR="00B75576">
          <w:rPr>
            <w:noProof/>
            <w:webHidden/>
          </w:rPr>
          <w:tab/>
        </w:r>
        <w:r w:rsidR="00B75576">
          <w:rPr>
            <w:noProof/>
            <w:webHidden/>
          </w:rPr>
          <w:fldChar w:fldCharType="begin"/>
        </w:r>
        <w:r w:rsidR="00B75576">
          <w:rPr>
            <w:noProof/>
            <w:webHidden/>
          </w:rPr>
          <w:instrText xml:space="preserve"> PAGEREF _Toc365029113 \h </w:instrText>
        </w:r>
        <w:r w:rsidR="00B75576">
          <w:rPr>
            <w:noProof/>
            <w:webHidden/>
          </w:rPr>
        </w:r>
        <w:r w:rsidR="00B75576">
          <w:rPr>
            <w:noProof/>
            <w:webHidden/>
          </w:rPr>
          <w:fldChar w:fldCharType="separate"/>
        </w:r>
        <w:r w:rsidR="00B75576">
          <w:rPr>
            <w:noProof/>
            <w:webHidden/>
          </w:rPr>
          <w:t>6</w:t>
        </w:r>
        <w:r w:rsidR="00B75576">
          <w:rPr>
            <w:noProof/>
            <w:webHidden/>
          </w:rPr>
          <w:fldChar w:fldCharType="end"/>
        </w:r>
      </w:hyperlink>
    </w:p>
    <w:p w:rsidR="00B75576" w:rsidRDefault="00C104A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5029114" w:history="1">
        <w:r w:rsidR="00B75576" w:rsidRPr="00FB1AF6">
          <w:rPr>
            <w:rStyle w:val="Hyperlink"/>
            <w:noProof/>
          </w:rPr>
          <w:t>5.3</w:t>
        </w:r>
        <w:r w:rsidR="00B755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75576" w:rsidRPr="00FB1AF6">
          <w:rPr>
            <w:rStyle w:val="Hyperlink"/>
            <w:noProof/>
          </w:rPr>
          <w:t>Non  RTE NvM Blocks</w:t>
        </w:r>
        <w:r w:rsidR="00B75576">
          <w:rPr>
            <w:noProof/>
            <w:webHidden/>
          </w:rPr>
          <w:tab/>
        </w:r>
        <w:r w:rsidR="00B75576">
          <w:rPr>
            <w:noProof/>
            <w:webHidden/>
          </w:rPr>
          <w:fldChar w:fldCharType="begin"/>
        </w:r>
        <w:r w:rsidR="00B75576">
          <w:rPr>
            <w:noProof/>
            <w:webHidden/>
          </w:rPr>
          <w:instrText xml:space="preserve"> PAGEREF _Toc365029114 \h </w:instrText>
        </w:r>
        <w:r w:rsidR="00B75576">
          <w:rPr>
            <w:noProof/>
            <w:webHidden/>
          </w:rPr>
        </w:r>
        <w:r w:rsidR="00B75576">
          <w:rPr>
            <w:noProof/>
            <w:webHidden/>
          </w:rPr>
          <w:fldChar w:fldCharType="separate"/>
        </w:r>
        <w:r w:rsidR="00B75576">
          <w:rPr>
            <w:noProof/>
            <w:webHidden/>
          </w:rPr>
          <w:t>6</w:t>
        </w:r>
        <w:r w:rsidR="00B75576">
          <w:rPr>
            <w:noProof/>
            <w:webHidden/>
          </w:rPr>
          <w:fldChar w:fldCharType="end"/>
        </w:r>
      </w:hyperlink>
    </w:p>
    <w:p w:rsidR="00B75576" w:rsidRDefault="00C104A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5029115" w:history="1">
        <w:r w:rsidR="00B75576" w:rsidRPr="00FB1AF6">
          <w:rPr>
            <w:rStyle w:val="Hyperlink"/>
            <w:noProof/>
          </w:rPr>
          <w:t>5.4</w:t>
        </w:r>
        <w:r w:rsidR="00B755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75576" w:rsidRPr="00FB1AF6">
          <w:rPr>
            <w:rStyle w:val="Hyperlink"/>
            <w:noProof/>
          </w:rPr>
          <w:t>RTE NvM Blocks</w:t>
        </w:r>
        <w:r w:rsidR="00B75576">
          <w:rPr>
            <w:noProof/>
            <w:webHidden/>
          </w:rPr>
          <w:tab/>
        </w:r>
        <w:r w:rsidR="00B75576">
          <w:rPr>
            <w:noProof/>
            <w:webHidden/>
          </w:rPr>
          <w:fldChar w:fldCharType="begin"/>
        </w:r>
        <w:r w:rsidR="00B75576">
          <w:rPr>
            <w:noProof/>
            <w:webHidden/>
          </w:rPr>
          <w:instrText xml:space="preserve"> PAGEREF _Toc365029115 \h </w:instrText>
        </w:r>
        <w:r w:rsidR="00B75576">
          <w:rPr>
            <w:noProof/>
            <w:webHidden/>
          </w:rPr>
        </w:r>
        <w:r w:rsidR="00B75576">
          <w:rPr>
            <w:noProof/>
            <w:webHidden/>
          </w:rPr>
          <w:fldChar w:fldCharType="separate"/>
        </w:r>
        <w:r w:rsidR="00B75576">
          <w:rPr>
            <w:noProof/>
            <w:webHidden/>
          </w:rPr>
          <w:t>6</w:t>
        </w:r>
        <w:r w:rsidR="00B75576">
          <w:rPr>
            <w:noProof/>
            <w:webHidden/>
          </w:rPr>
          <w:fldChar w:fldCharType="end"/>
        </w:r>
      </w:hyperlink>
    </w:p>
    <w:p w:rsidR="00B75576" w:rsidRDefault="00C104A7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5029116" w:history="1">
        <w:r w:rsidR="00B75576" w:rsidRPr="00FB1AF6">
          <w:rPr>
            <w:rStyle w:val="Hyperlink"/>
            <w:noProof/>
          </w:rPr>
          <w:t>6</w:t>
        </w:r>
        <w:r w:rsidR="00B755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75576" w:rsidRPr="00FB1AF6">
          <w:rPr>
            <w:rStyle w:val="Hyperlink"/>
            <w:noProof/>
          </w:rPr>
          <w:t>Compiler Settings</w:t>
        </w:r>
        <w:r w:rsidR="00B75576">
          <w:rPr>
            <w:noProof/>
            <w:webHidden/>
          </w:rPr>
          <w:tab/>
        </w:r>
        <w:r w:rsidR="00B75576">
          <w:rPr>
            <w:noProof/>
            <w:webHidden/>
          </w:rPr>
          <w:fldChar w:fldCharType="begin"/>
        </w:r>
        <w:r w:rsidR="00B75576">
          <w:rPr>
            <w:noProof/>
            <w:webHidden/>
          </w:rPr>
          <w:instrText xml:space="preserve"> PAGEREF _Toc365029116 \h </w:instrText>
        </w:r>
        <w:r w:rsidR="00B75576">
          <w:rPr>
            <w:noProof/>
            <w:webHidden/>
          </w:rPr>
        </w:r>
        <w:r w:rsidR="00B75576">
          <w:rPr>
            <w:noProof/>
            <w:webHidden/>
          </w:rPr>
          <w:fldChar w:fldCharType="separate"/>
        </w:r>
        <w:r w:rsidR="00B75576">
          <w:rPr>
            <w:noProof/>
            <w:webHidden/>
          </w:rPr>
          <w:t>6</w:t>
        </w:r>
        <w:r w:rsidR="00B75576">
          <w:rPr>
            <w:noProof/>
            <w:webHidden/>
          </w:rPr>
          <w:fldChar w:fldCharType="end"/>
        </w:r>
      </w:hyperlink>
    </w:p>
    <w:p w:rsidR="00B75576" w:rsidRDefault="00C104A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5029117" w:history="1">
        <w:r w:rsidR="00B75576" w:rsidRPr="00FB1AF6">
          <w:rPr>
            <w:rStyle w:val="Hyperlink"/>
            <w:noProof/>
          </w:rPr>
          <w:t>6.1</w:t>
        </w:r>
        <w:r w:rsidR="00B755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75576" w:rsidRPr="00FB1AF6">
          <w:rPr>
            <w:rStyle w:val="Hyperlink"/>
            <w:noProof/>
          </w:rPr>
          <w:t>Preprocessor MACRO</w:t>
        </w:r>
        <w:r w:rsidR="00B75576">
          <w:rPr>
            <w:noProof/>
            <w:webHidden/>
          </w:rPr>
          <w:tab/>
        </w:r>
        <w:r w:rsidR="00B75576">
          <w:rPr>
            <w:noProof/>
            <w:webHidden/>
          </w:rPr>
          <w:fldChar w:fldCharType="begin"/>
        </w:r>
        <w:r w:rsidR="00B75576">
          <w:rPr>
            <w:noProof/>
            <w:webHidden/>
          </w:rPr>
          <w:instrText xml:space="preserve"> PAGEREF _Toc365029117 \h </w:instrText>
        </w:r>
        <w:r w:rsidR="00B75576">
          <w:rPr>
            <w:noProof/>
            <w:webHidden/>
          </w:rPr>
        </w:r>
        <w:r w:rsidR="00B75576">
          <w:rPr>
            <w:noProof/>
            <w:webHidden/>
          </w:rPr>
          <w:fldChar w:fldCharType="separate"/>
        </w:r>
        <w:r w:rsidR="00B75576">
          <w:rPr>
            <w:noProof/>
            <w:webHidden/>
          </w:rPr>
          <w:t>6</w:t>
        </w:r>
        <w:r w:rsidR="00B75576">
          <w:rPr>
            <w:noProof/>
            <w:webHidden/>
          </w:rPr>
          <w:fldChar w:fldCharType="end"/>
        </w:r>
      </w:hyperlink>
    </w:p>
    <w:p w:rsidR="00B75576" w:rsidRDefault="00C104A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5029118" w:history="1">
        <w:r w:rsidR="00B75576" w:rsidRPr="00FB1AF6">
          <w:rPr>
            <w:rStyle w:val="Hyperlink"/>
            <w:noProof/>
          </w:rPr>
          <w:t>6.2</w:t>
        </w:r>
        <w:r w:rsidR="00B755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75576" w:rsidRPr="00FB1AF6">
          <w:rPr>
            <w:rStyle w:val="Hyperlink"/>
            <w:noProof/>
          </w:rPr>
          <w:t>Optimization Settings</w:t>
        </w:r>
        <w:r w:rsidR="00B75576">
          <w:rPr>
            <w:noProof/>
            <w:webHidden/>
          </w:rPr>
          <w:tab/>
        </w:r>
        <w:r w:rsidR="00B75576">
          <w:rPr>
            <w:noProof/>
            <w:webHidden/>
          </w:rPr>
          <w:fldChar w:fldCharType="begin"/>
        </w:r>
        <w:r w:rsidR="00B75576">
          <w:rPr>
            <w:noProof/>
            <w:webHidden/>
          </w:rPr>
          <w:instrText xml:space="preserve"> PAGEREF _Toc365029118 \h </w:instrText>
        </w:r>
        <w:r w:rsidR="00B75576">
          <w:rPr>
            <w:noProof/>
            <w:webHidden/>
          </w:rPr>
        </w:r>
        <w:r w:rsidR="00B75576">
          <w:rPr>
            <w:noProof/>
            <w:webHidden/>
          </w:rPr>
          <w:fldChar w:fldCharType="separate"/>
        </w:r>
        <w:r w:rsidR="00B75576">
          <w:rPr>
            <w:noProof/>
            <w:webHidden/>
          </w:rPr>
          <w:t>6</w:t>
        </w:r>
        <w:r w:rsidR="00B75576">
          <w:rPr>
            <w:noProof/>
            <w:webHidden/>
          </w:rPr>
          <w:fldChar w:fldCharType="end"/>
        </w:r>
      </w:hyperlink>
    </w:p>
    <w:p w:rsidR="00B75576" w:rsidRDefault="00C104A7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5029119" w:history="1">
        <w:r w:rsidR="00B75576" w:rsidRPr="00FB1AF6">
          <w:rPr>
            <w:rStyle w:val="Hyperlink"/>
            <w:noProof/>
          </w:rPr>
          <w:t>7</w:t>
        </w:r>
        <w:r w:rsidR="00B755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75576" w:rsidRPr="00FB1AF6">
          <w:rPr>
            <w:rStyle w:val="Hyperlink"/>
            <w:noProof/>
          </w:rPr>
          <w:t>Revision Control Log</w:t>
        </w:r>
        <w:r w:rsidR="00B75576">
          <w:rPr>
            <w:noProof/>
            <w:webHidden/>
          </w:rPr>
          <w:tab/>
        </w:r>
        <w:r w:rsidR="00B75576">
          <w:rPr>
            <w:noProof/>
            <w:webHidden/>
          </w:rPr>
          <w:fldChar w:fldCharType="begin"/>
        </w:r>
        <w:r w:rsidR="00B75576">
          <w:rPr>
            <w:noProof/>
            <w:webHidden/>
          </w:rPr>
          <w:instrText xml:space="preserve"> PAGEREF _Toc365029119 \h </w:instrText>
        </w:r>
        <w:r w:rsidR="00B75576">
          <w:rPr>
            <w:noProof/>
            <w:webHidden/>
          </w:rPr>
        </w:r>
        <w:r w:rsidR="00B75576">
          <w:rPr>
            <w:noProof/>
            <w:webHidden/>
          </w:rPr>
          <w:fldChar w:fldCharType="separate"/>
        </w:r>
        <w:r w:rsidR="00B75576">
          <w:rPr>
            <w:noProof/>
            <w:webHidden/>
          </w:rPr>
          <w:t>7</w:t>
        </w:r>
        <w:r w:rsidR="00B75576">
          <w:rPr>
            <w:noProof/>
            <w:webHidden/>
          </w:rPr>
          <w:fldChar w:fldCharType="end"/>
        </w:r>
      </w:hyperlink>
    </w:p>
    <w:p w:rsidR="00B70668" w:rsidRDefault="000B6E26" w:rsidP="00B70668">
      <w:r>
        <w:fldChar w:fldCharType="end"/>
      </w:r>
    </w:p>
    <w:p w:rsidR="004527BC" w:rsidRDefault="00B70668" w:rsidP="00B70668">
      <w:pPr>
        <w:spacing w:after="0"/>
        <w:rPr>
          <w:rFonts w:ascii="Arial" w:hAnsi="Arial"/>
          <w:b/>
          <w:kern w:val="28"/>
          <w:sz w:val="28"/>
        </w:rPr>
      </w:pPr>
      <w:r>
        <w:t xml:space="preserve"> </w:t>
      </w:r>
      <w:r w:rsidR="004527BC">
        <w:br w:type="page"/>
      </w:r>
    </w:p>
    <w:p w:rsidR="00B27D95" w:rsidRDefault="00B27D95">
      <w:pPr>
        <w:pStyle w:val="Heading1"/>
      </w:pPr>
      <w:bookmarkStart w:id="0" w:name="_Toc365029097"/>
      <w:r w:rsidRPr="00B27D95">
        <w:lastRenderedPageBreak/>
        <w:t>Dependencies</w:t>
      </w:r>
      <w:bookmarkEnd w:id="0"/>
    </w:p>
    <w:p w:rsidR="00916B39" w:rsidRDefault="00B27D95" w:rsidP="00B27D95">
      <w:pPr>
        <w:pStyle w:val="Heading2"/>
      </w:pPr>
      <w:bookmarkStart w:id="1" w:name="_Toc365029098"/>
      <w:r>
        <w:t>SWCs</w:t>
      </w:r>
      <w:bookmarkEnd w:id="1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2718"/>
        <w:gridCol w:w="6138"/>
      </w:tblGrid>
      <w:tr w:rsidR="00916B39" w:rsidTr="006059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916B39" w:rsidRDefault="000B7B76" w:rsidP="00DE03FA">
            <w:r>
              <w:t>Module</w:t>
            </w:r>
          </w:p>
        </w:tc>
        <w:tc>
          <w:tcPr>
            <w:tcW w:w="6138" w:type="dxa"/>
          </w:tcPr>
          <w:p w:rsidR="00916B39" w:rsidRDefault="000B7B76" w:rsidP="00DE0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Required </w:t>
            </w:r>
            <w:r w:rsidR="002651B5">
              <w:t>Feature</w:t>
            </w:r>
          </w:p>
        </w:tc>
      </w:tr>
      <w:tr w:rsidR="008E2475" w:rsidTr="00605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8E2475" w:rsidRPr="00BB79DD" w:rsidRDefault="00BB79DD" w:rsidP="00A751C3">
            <w:pPr>
              <w:rPr>
                <w:b w:val="0"/>
              </w:rPr>
            </w:pPr>
            <w:r>
              <w:rPr>
                <w:b w:val="0"/>
              </w:rPr>
              <w:t>None</w:t>
            </w:r>
          </w:p>
        </w:tc>
        <w:tc>
          <w:tcPr>
            <w:tcW w:w="6138" w:type="dxa"/>
          </w:tcPr>
          <w:p w:rsidR="008E2475" w:rsidRPr="00BB79DD" w:rsidRDefault="008E2475" w:rsidP="000D2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C5DE5" w:rsidRDefault="000D28B1">
      <w:proofErr w:type="gramStart"/>
      <w:r w:rsidRPr="000D28B1">
        <w:t>Note :</w:t>
      </w:r>
      <w:proofErr w:type="gramEnd"/>
      <w:r w:rsidRPr="000D28B1">
        <w:t xml:space="preserve"> Referencing the external components should be avoided in most cases. </w:t>
      </w:r>
      <w:r>
        <w:t xml:space="preserve">Only in unavoidable circumstance external components should be </w:t>
      </w:r>
      <w:proofErr w:type="spellStart"/>
      <w:r>
        <w:t>refered</w:t>
      </w:r>
      <w:proofErr w:type="spellEnd"/>
      <w:r>
        <w:t>. Developer should track the references.</w:t>
      </w:r>
    </w:p>
    <w:p w:rsidR="00E17CA7" w:rsidRDefault="00E17CA7" w:rsidP="00B27D95"/>
    <w:p w:rsidR="004527BC" w:rsidRDefault="00260F90" w:rsidP="004527BC">
      <w:pPr>
        <w:pStyle w:val="Heading2"/>
      </w:pPr>
      <w:bookmarkStart w:id="2" w:name="_Toc365029099"/>
      <w:r>
        <w:t xml:space="preserve">Global </w:t>
      </w:r>
      <w:proofErr w:type="gramStart"/>
      <w:r w:rsidR="00002748">
        <w:t>Functions</w:t>
      </w:r>
      <w:r>
        <w:t>(</w:t>
      </w:r>
      <w:proofErr w:type="gramEnd"/>
      <w:r>
        <w:t>Non RTE)</w:t>
      </w:r>
      <w:r w:rsidR="00002748">
        <w:t xml:space="preserve"> to be provided </w:t>
      </w:r>
      <w:r w:rsidR="00E17CA7">
        <w:t>to</w:t>
      </w:r>
      <w:r w:rsidR="00002748">
        <w:t xml:space="preserve"> Integration Project</w:t>
      </w:r>
      <w:bookmarkEnd w:id="2"/>
    </w:p>
    <w:p w:rsidR="00BB79DD" w:rsidRDefault="00F15676">
      <w:pPr>
        <w:spacing w:after="0"/>
      </w:pPr>
      <w:r>
        <w:t>&lt;</w:t>
      </w:r>
      <w:r w:rsidR="009E65F9">
        <w:t xml:space="preserve"> </w:t>
      </w:r>
      <w:r>
        <w:t xml:space="preserve">Global function </w:t>
      </w:r>
      <w:r w:rsidR="000D28B1">
        <w:t xml:space="preserve">(except the ones that are defined in RTE modules) </w:t>
      </w:r>
      <w:r>
        <w:t>that is defined in this component but used by other function&gt;</w:t>
      </w:r>
    </w:p>
    <w:p w:rsidR="004527BC" w:rsidRDefault="00BB79DD">
      <w:pPr>
        <w:spacing w:after="0"/>
        <w:rPr>
          <w:rFonts w:ascii="Arial" w:hAnsi="Arial"/>
          <w:b/>
          <w:kern w:val="28"/>
          <w:sz w:val="28"/>
        </w:rPr>
      </w:pPr>
      <w:r>
        <w:t>None</w:t>
      </w:r>
      <w:r w:rsidR="004527BC">
        <w:br w:type="page"/>
      </w:r>
    </w:p>
    <w:p w:rsidR="006D151B" w:rsidRPr="006D151B" w:rsidRDefault="00A17EB8" w:rsidP="006D151B">
      <w:pPr>
        <w:pStyle w:val="Heading1"/>
      </w:pPr>
      <w:bookmarkStart w:id="3" w:name="_Toc365029100"/>
      <w:r>
        <w:lastRenderedPageBreak/>
        <w:t>Configuration</w:t>
      </w:r>
      <w:bookmarkEnd w:id="3"/>
    </w:p>
    <w:p w:rsidR="006768B8" w:rsidRDefault="006768B8" w:rsidP="006768B8">
      <w:pPr>
        <w:pStyle w:val="Heading2"/>
      </w:pPr>
      <w:bookmarkStart w:id="4" w:name="_Toc365029101"/>
      <w:r>
        <w:t xml:space="preserve">Build Time </w:t>
      </w:r>
      <w:proofErr w:type="spellStart"/>
      <w:r>
        <w:t>Config</w:t>
      </w:r>
      <w:bookmarkEnd w:id="4"/>
      <w:proofErr w:type="spellEnd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3258"/>
        <w:gridCol w:w="4771"/>
        <w:gridCol w:w="827"/>
      </w:tblGrid>
      <w:tr w:rsidR="006D151B" w:rsidTr="00376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6D151B" w:rsidRDefault="001D6A7F" w:rsidP="00DE03FA">
            <w:r>
              <w:t>Modules</w:t>
            </w:r>
          </w:p>
        </w:tc>
        <w:tc>
          <w:tcPr>
            <w:tcW w:w="4771" w:type="dxa"/>
          </w:tcPr>
          <w:p w:rsidR="006D151B" w:rsidRDefault="006D151B" w:rsidP="00DE0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827" w:type="dxa"/>
          </w:tcPr>
          <w:p w:rsidR="006D151B" w:rsidRDefault="006D151B" w:rsidP="00DE0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151B" w:rsidTr="00376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1D6A7F" w:rsidRPr="00BB79DD" w:rsidRDefault="00AD699E" w:rsidP="00DE03FA">
            <w:pPr>
              <w:rPr>
                <w:b w:val="0"/>
              </w:rPr>
            </w:pPr>
            <w:r w:rsidRPr="00BB79DD">
              <w:rPr>
                <w:b w:val="0"/>
              </w:rPr>
              <w:t>None</w:t>
            </w:r>
          </w:p>
        </w:tc>
        <w:tc>
          <w:tcPr>
            <w:tcW w:w="4771" w:type="dxa"/>
          </w:tcPr>
          <w:p w:rsidR="006D151B" w:rsidRDefault="006D151B" w:rsidP="00265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7" w:type="dxa"/>
          </w:tcPr>
          <w:p w:rsidR="006D151B" w:rsidRDefault="006D151B" w:rsidP="00265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D28B1" w:rsidRDefault="000D28B1" w:rsidP="005C7476">
      <w:pPr>
        <w:pStyle w:val="Heading2"/>
      </w:pPr>
      <w:bookmarkStart w:id="5" w:name="_Toc365029102"/>
      <w:bookmarkStart w:id="6" w:name="OLE_LINK10"/>
      <w:bookmarkStart w:id="7" w:name="OLE_LINK11"/>
      <w:r w:rsidRPr="007C4C59">
        <w:t>Configuration Files</w:t>
      </w:r>
      <w:r>
        <w:t xml:space="preserve"> to be provided by Integration Project</w:t>
      </w:r>
      <w:bookmarkEnd w:id="5"/>
    </w:p>
    <w:p w:rsidR="000D28B1" w:rsidRDefault="000D28B1" w:rsidP="000D28B1">
      <w:pPr>
        <w:pStyle w:val="Heading2"/>
        <w:numPr>
          <w:ilvl w:val="0"/>
          <w:numId w:val="0"/>
        </w:numPr>
        <w:ind w:left="576"/>
      </w:pPr>
    </w:p>
    <w:p w:rsidR="000D28B1" w:rsidRDefault="00671DDB" w:rsidP="000D28B1">
      <w:proofErr w:type="spellStart"/>
      <w:r>
        <w:t>Ap_VehDyn_Cfg.h</w:t>
      </w:r>
      <w:proofErr w:type="spellEnd"/>
      <w:r>
        <w:t xml:space="preserve">   (generated using Ap_VehDyn_Cfg.h.tt)</w:t>
      </w:r>
    </w:p>
    <w:p w:rsidR="00BC5DE5" w:rsidRDefault="00BC5DE5"/>
    <w:p w:rsidR="00932C7E" w:rsidRDefault="00932C7E" w:rsidP="00932C7E">
      <w:pPr>
        <w:pStyle w:val="Heading3"/>
      </w:pPr>
      <w:bookmarkStart w:id="8" w:name="_Toc365029103"/>
      <w:bookmarkStart w:id="9" w:name="OLE_LINK12"/>
      <w:bookmarkStart w:id="10" w:name="OLE_LINK13"/>
      <w:bookmarkEnd w:id="6"/>
      <w:bookmarkEnd w:id="7"/>
      <w:r>
        <w:t>Da Vinci Parameter Configuration Changes</w:t>
      </w:r>
      <w:bookmarkEnd w:id="8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3539"/>
        <w:gridCol w:w="4200"/>
        <w:gridCol w:w="1117"/>
      </w:tblGrid>
      <w:tr w:rsidR="00932C7E" w:rsidTr="00034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932C7E" w:rsidRDefault="00932C7E" w:rsidP="00034D69">
            <w:r>
              <w:t>Parameter</w:t>
            </w:r>
          </w:p>
        </w:tc>
        <w:tc>
          <w:tcPr>
            <w:tcW w:w="4200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1117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SWC</w:t>
            </w:r>
          </w:p>
        </w:tc>
      </w:tr>
      <w:tr w:rsidR="00932C7E" w:rsidTr="00034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932C7E" w:rsidRPr="00BB79DD" w:rsidRDefault="00BB79DD" w:rsidP="006718AD">
            <w:pPr>
              <w:rPr>
                <w:b w:val="0"/>
              </w:rPr>
            </w:pPr>
            <w:bookmarkStart w:id="11" w:name="OLE_LINK87"/>
            <w:bookmarkStart w:id="12" w:name="OLE_LINK88"/>
            <w:proofErr w:type="spellStart"/>
            <w:r w:rsidRPr="00BB79DD">
              <w:rPr>
                <w:b w:val="0"/>
              </w:rPr>
              <w:t>VehDynGeneral</w:t>
            </w:r>
            <w:proofErr w:type="spellEnd"/>
            <w:r w:rsidRPr="00BB79DD">
              <w:rPr>
                <w:b w:val="0"/>
              </w:rPr>
              <w:t>/</w:t>
            </w:r>
            <w:proofErr w:type="spellStart"/>
            <w:r w:rsidRPr="00BB79DD">
              <w:rPr>
                <w:b w:val="0"/>
              </w:rPr>
              <w:t>VehDynCPEnable</w:t>
            </w:r>
            <w:bookmarkEnd w:id="11"/>
            <w:bookmarkEnd w:id="12"/>
            <w:proofErr w:type="spellEnd"/>
          </w:p>
        </w:tc>
        <w:tc>
          <w:tcPr>
            <w:tcW w:w="4200" w:type="dxa"/>
          </w:tcPr>
          <w:p w:rsidR="00932C7E" w:rsidRPr="001C67A3" w:rsidRDefault="00BB79DD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Enable checkpoints if needed</w:t>
            </w:r>
          </w:p>
        </w:tc>
        <w:tc>
          <w:tcPr>
            <w:tcW w:w="1117" w:type="dxa"/>
          </w:tcPr>
          <w:p w:rsidR="00932C7E" w:rsidRDefault="00BB79DD" w:rsidP="00671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VehDyn</w:t>
            </w:r>
            <w:proofErr w:type="spellEnd"/>
          </w:p>
        </w:tc>
      </w:tr>
      <w:bookmarkEnd w:id="9"/>
      <w:bookmarkEnd w:id="10"/>
    </w:tbl>
    <w:p w:rsidR="00932C7E" w:rsidRDefault="00932C7E" w:rsidP="00932C7E"/>
    <w:p w:rsidR="00932C7E" w:rsidRDefault="00932C7E" w:rsidP="00932C7E">
      <w:pPr>
        <w:pStyle w:val="Heading3"/>
      </w:pPr>
      <w:bookmarkStart w:id="13" w:name="_Toc365029104"/>
      <w:proofErr w:type="spellStart"/>
      <w:r>
        <w:t>DaVinci</w:t>
      </w:r>
      <w:proofErr w:type="spellEnd"/>
      <w:r>
        <w:t xml:space="preserve"> Interrupt Configuration Changes</w:t>
      </w:r>
      <w:bookmarkEnd w:id="13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1496"/>
        <w:gridCol w:w="869"/>
        <w:gridCol w:w="3402"/>
        <w:gridCol w:w="3089"/>
      </w:tblGrid>
      <w:tr w:rsidR="00932C7E" w:rsidTr="00034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:rsidR="00932C7E" w:rsidRDefault="00932C7E" w:rsidP="00034D69">
            <w:r>
              <w:t>ISR Name</w:t>
            </w:r>
          </w:p>
        </w:tc>
        <w:tc>
          <w:tcPr>
            <w:tcW w:w="869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VIM #</w:t>
            </w:r>
          </w:p>
        </w:tc>
        <w:tc>
          <w:tcPr>
            <w:tcW w:w="3402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 Dependency</w:t>
            </w:r>
          </w:p>
        </w:tc>
        <w:tc>
          <w:tcPr>
            <w:tcW w:w="3089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932C7E" w:rsidTr="00034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:rsidR="00932C7E" w:rsidRPr="00BB79DD" w:rsidRDefault="00BB79DD" w:rsidP="00034D69">
            <w:pPr>
              <w:rPr>
                <w:b w:val="0"/>
              </w:rPr>
            </w:pPr>
            <w:r w:rsidRPr="00BB79DD">
              <w:rPr>
                <w:b w:val="0"/>
              </w:rPr>
              <w:t>None</w:t>
            </w:r>
          </w:p>
        </w:tc>
        <w:tc>
          <w:tcPr>
            <w:tcW w:w="869" w:type="dxa"/>
          </w:tcPr>
          <w:p w:rsidR="00932C7E" w:rsidRDefault="00932C7E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:rsidR="00932C7E" w:rsidRDefault="00932C7E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89" w:type="dxa"/>
          </w:tcPr>
          <w:p w:rsidR="00932C7E" w:rsidRDefault="00932C7E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B2656" w:rsidRPr="00F122CF" w:rsidRDefault="008B2656" w:rsidP="008B2656">
      <w:pPr>
        <w:pStyle w:val="Heading3"/>
      </w:pPr>
      <w:bookmarkStart w:id="14" w:name="_Toc365029105"/>
      <w:r>
        <w:t xml:space="preserve">Manual </w:t>
      </w:r>
      <w:bookmarkStart w:id="15" w:name="OLE_LINK22"/>
      <w:bookmarkStart w:id="16" w:name="OLE_LINK23"/>
      <w:bookmarkStart w:id="17" w:name="OLE_LINK24"/>
      <w:r w:rsidR="00EE5444">
        <w:t>Configuration Changes</w:t>
      </w:r>
      <w:bookmarkEnd w:id="14"/>
      <w:bookmarkEnd w:id="15"/>
      <w:bookmarkEnd w:id="16"/>
      <w:bookmarkEnd w:id="17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3539"/>
        <w:gridCol w:w="4200"/>
        <w:gridCol w:w="1117"/>
      </w:tblGrid>
      <w:tr w:rsidR="008B2656" w:rsidTr="003617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B2656" w:rsidRDefault="008B2656" w:rsidP="003617E2">
            <w:r>
              <w:t>Constant</w:t>
            </w:r>
          </w:p>
        </w:tc>
        <w:tc>
          <w:tcPr>
            <w:tcW w:w="4200" w:type="dxa"/>
          </w:tcPr>
          <w:p w:rsidR="008B2656" w:rsidRDefault="008B2656" w:rsidP="003617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1117" w:type="dxa"/>
          </w:tcPr>
          <w:p w:rsidR="008B2656" w:rsidRDefault="008B2656" w:rsidP="003617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SWC</w:t>
            </w:r>
          </w:p>
        </w:tc>
      </w:tr>
      <w:tr w:rsidR="008B2656" w:rsidTr="003617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B2656" w:rsidRPr="00BB79DD" w:rsidRDefault="00BB79DD" w:rsidP="003617E2">
            <w:pPr>
              <w:rPr>
                <w:b w:val="0"/>
              </w:rPr>
            </w:pPr>
            <w:r w:rsidRPr="00BB79DD">
              <w:rPr>
                <w:b w:val="0"/>
              </w:rPr>
              <w:t>None</w:t>
            </w:r>
          </w:p>
        </w:tc>
        <w:tc>
          <w:tcPr>
            <w:tcW w:w="4200" w:type="dxa"/>
          </w:tcPr>
          <w:p w:rsidR="008B2656" w:rsidRPr="001C67A3" w:rsidRDefault="008B2656" w:rsidP="00361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7" w:type="dxa"/>
          </w:tcPr>
          <w:p w:rsidR="008B2656" w:rsidRDefault="008B2656" w:rsidP="00361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B2656" w:rsidRDefault="008B2656" w:rsidP="004527BC"/>
    <w:p w:rsidR="004527BC" w:rsidRDefault="004527BC" w:rsidP="004527BC">
      <w:pPr>
        <w:rPr>
          <w:rFonts w:ascii="Arial" w:hAnsi="Arial"/>
          <w:kern w:val="28"/>
          <w:sz w:val="28"/>
        </w:rPr>
      </w:pPr>
      <w:r>
        <w:br w:type="page"/>
      </w:r>
    </w:p>
    <w:p w:rsidR="00C918D1" w:rsidRDefault="0034046E" w:rsidP="00C918D1">
      <w:pPr>
        <w:pStyle w:val="Heading1"/>
      </w:pPr>
      <w:bookmarkStart w:id="18" w:name="_Toc365029106"/>
      <w:r>
        <w:lastRenderedPageBreak/>
        <w:t>Integration</w:t>
      </w:r>
      <w:bookmarkEnd w:id="18"/>
    </w:p>
    <w:p w:rsidR="00701150" w:rsidRDefault="00B82469" w:rsidP="00836AC1">
      <w:pPr>
        <w:pStyle w:val="Heading2"/>
      </w:pPr>
      <w:bookmarkStart w:id="19" w:name="_Toc365029107"/>
      <w:bookmarkStart w:id="20" w:name="OLE_LINK83"/>
      <w:bookmarkStart w:id="21" w:name="OLE_LINK84"/>
      <w:r>
        <w:t xml:space="preserve">Required </w:t>
      </w:r>
      <w:r w:rsidR="00701150">
        <w:t>Global Data</w:t>
      </w:r>
      <w:r>
        <w:t xml:space="preserve"> Inputs</w:t>
      </w:r>
      <w:bookmarkEnd w:id="19"/>
    </w:p>
    <w:p w:rsidR="00BB79DD" w:rsidRDefault="00BB79DD" w:rsidP="00701150"/>
    <w:p w:rsidR="00BB79DD" w:rsidRDefault="00BB79DD" w:rsidP="00701150">
      <w:r>
        <w:t>VehicleSpeed_Kph</w:t>
      </w:r>
      <w:r w:rsidRPr="00BB79DD">
        <w:t>_f32</w:t>
      </w:r>
    </w:p>
    <w:p w:rsidR="00BB79DD" w:rsidRDefault="00BB79DD" w:rsidP="00701150">
      <w:r>
        <w:t>HwTorque_HwNm</w:t>
      </w:r>
      <w:r w:rsidRPr="00BB79DD">
        <w:t>_f32</w:t>
      </w:r>
    </w:p>
    <w:p w:rsidR="00BB79DD" w:rsidRDefault="00BB79DD" w:rsidP="00701150">
      <w:r>
        <w:t>TorqueCmdCRF_MtrNm</w:t>
      </w:r>
      <w:r w:rsidRPr="00BB79DD">
        <w:t>_f32</w:t>
      </w:r>
    </w:p>
    <w:p w:rsidR="00BB79DD" w:rsidRDefault="00BB79DD" w:rsidP="00701150">
      <w:proofErr w:type="spellStart"/>
      <w:r>
        <w:t>VehicleSpeedValid_Cnt</w:t>
      </w:r>
      <w:r w:rsidRPr="00BB79DD">
        <w:t>_lgc</w:t>
      </w:r>
      <w:proofErr w:type="spellEnd"/>
    </w:p>
    <w:p w:rsidR="00BB79DD" w:rsidRDefault="00BB79DD" w:rsidP="00701150">
      <w:r>
        <w:t>MotorVelCRF_MtrRadpS</w:t>
      </w:r>
      <w:r w:rsidRPr="00BB79DD">
        <w:t>_f32</w:t>
      </w:r>
    </w:p>
    <w:p w:rsidR="000E7DE6" w:rsidRDefault="00BB79DD" w:rsidP="00701150">
      <w:bookmarkStart w:id="22" w:name="OLE_LINK1"/>
      <w:r>
        <w:t>RelHwPos_HwDeg</w:t>
      </w:r>
      <w:r w:rsidRPr="00BB79DD">
        <w:t>_f32</w:t>
      </w:r>
      <w:bookmarkEnd w:id="22"/>
    </w:p>
    <w:p w:rsidR="000E7DE6" w:rsidRDefault="000E7DE6" w:rsidP="00701150">
      <w:r w:rsidRPr="000E7DE6">
        <w:t>CcwEOT_HwDeg_f32</w:t>
      </w:r>
    </w:p>
    <w:p w:rsidR="000E7DE6" w:rsidRDefault="000E7DE6" w:rsidP="00701150">
      <w:r w:rsidRPr="000E7DE6">
        <w:t>CwEOT_HwDeg_f32</w:t>
      </w:r>
    </w:p>
    <w:p w:rsidR="000E7DE6" w:rsidRDefault="00A9087A" w:rsidP="00701150">
      <w:r>
        <w:t>Hw</w:t>
      </w:r>
      <w:r w:rsidR="000E7DE6" w:rsidRPr="000E7DE6">
        <w:t>Auth_Uls_f32</w:t>
      </w:r>
    </w:p>
    <w:p w:rsidR="000E7DE6" w:rsidRDefault="00A9087A" w:rsidP="00701150">
      <w:r>
        <w:t>Handw</w:t>
      </w:r>
      <w:r w:rsidR="000E7DE6" w:rsidRPr="000E7DE6">
        <w:t>heelPos</w:t>
      </w:r>
      <w:r>
        <w:t>ition</w:t>
      </w:r>
      <w:r w:rsidR="000E7DE6" w:rsidRPr="000E7DE6">
        <w:t>_HwDeg_f32</w:t>
      </w:r>
    </w:p>
    <w:p w:rsidR="000E7DE6" w:rsidRDefault="001A62AD" w:rsidP="00701150">
      <w:r>
        <w:t>MechMtrPos_Rev_f32</w:t>
      </w:r>
    </w:p>
    <w:p w:rsidR="009B4C88" w:rsidRDefault="009B4C88" w:rsidP="00701150">
      <w:proofErr w:type="spellStart"/>
      <w:r w:rsidRPr="009B4C88">
        <w:t>SrlHwAgVld_Cnt_lgc</w:t>
      </w:r>
      <w:proofErr w:type="spellEnd"/>
    </w:p>
    <w:p w:rsidR="009B4C88" w:rsidRDefault="009B4C88" w:rsidP="00701150">
      <w:pPr>
        <w:rPr>
          <w:ins w:id="23" w:author="Anne, Krishna" w:date="2016-02-24T14:24:00Z"/>
        </w:rPr>
      </w:pPr>
      <w:r w:rsidRPr="009B4C88">
        <w:t>SrlHwAg_HwDeg_f32</w:t>
      </w:r>
    </w:p>
    <w:p w:rsidR="00CB6891" w:rsidRDefault="00CB6891" w:rsidP="00701150">
      <w:ins w:id="24" w:author="Anne, Krishna" w:date="2016-02-24T14:25:00Z">
        <w:r w:rsidRPr="00CB6891">
          <w:t>AssistAssyPolarity_Uls_s08</w:t>
        </w:r>
      </w:ins>
    </w:p>
    <w:p w:rsidR="000E7DE6" w:rsidRDefault="000E7DE6" w:rsidP="00701150"/>
    <w:p w:rsidR="00900B9A" w:rsidRDefault="00900B9A" w:rsidP="00900B9A">
      <w:pPr>
        <w:pStyle w:val="Heading2"/>
      </w:pPr>
      <w:bookmarkStart w:id="25" w:name="_Toc365029108"/>
      <w:r>
        <w:t>Required Global Data Outputs</w:t>
      </w:r>
      <w:bookmarkEnd w:id="25"/>
    </w:p>
    <w:p w:rsidR="002C4AEB" w:rsidRDefault="00A9087A" w:rsidP="00701150">
      <w:r>
        <w:t>Sensor</w:t>
      </w:r>
      <w:r w:rsidR="00C644F5">
        <w:t>less</w:t>
      </w:r>
      <w:r w:rsidR="000E7DE6" w:rsidRPr="000E7DE6">
        <w:t>HwAuth_Uls_f32</w:t>
      </w:r>
    </w:p>
    <w:p w:rsidR="000E7DE6" w:rsidRDefault="00A9087A" w:rsidP="00701150">
      <w:r>
        <w:t>Sensor</w:t>
      </w:r>
      <w:r w:rsidR="00C644F5">
        <w:t>less</w:t>
      </w:r>
      <w:r w:rsidR="000E7DE6" w:rsidRPr="000E7DE6">
        <w:t>HwPos_HwDeg_f32</w:t>
      </w:r>
    </w:p>
    <w:p w:rsidR="00836AC1" w:rsidRDefault="00783C14" w:rsidP="00836AC1">
      <w:pPr>
        <w:pStyle w:val="Heading2"/>
      </w:pPr>
      <w:bookmarkStart w:id="26" w:name="_Toc365029109"/>
      <w:bookmarkEnd w:id="20"/>
      <w:bookmarkEnd w:id="21"/>
      <w:r>
        <w:t xml:space="preserve">Specific </w:t>
      </w:r>
      <w:r w:rsidR="00DC10CD">
        <w:t>Include Path</w:t>
      </w:r>
      <w:r>
        <w:t xml:space="preserve"> present</w:t>
      </w:r>
      <w:bookmarkEnd w:id="26"/>
    </w:p>
    <w:p w:rsidR="004527BC" w:rsidRDefault="00F15676">
      <w:pPr>
        <w:spacing w:after="0"/>
        <w:rPr>
          <w:rFonts w:ascii="Arial" w:hAnsi="Arial"/>
          <w:b/>
          <w:kern w:val="28"/>
          <w:sz w:val="28"/>
        </w:rPr>
      </w:pPr>
      <w:r>
        <w:t>&lt;</w:t>
      </w:r>
      <w:r w:rsidR="00783C14">
        <w:t xml:space="preserve"> No</w:t>
      </w:r>
      <w:r>
        <w:t xml:space="preserve"> </w:t>
      </w:r>
      <w:r w:rsidR="00F638B9">
        <w:t>&gt;</w:t>
      </w:r>
      <w:r w:rsidR="004527BC">
        <w:br w:type="page"/>
      </w:r>
    </w:p>
    <w:p w:rsidR="005C2A99" w:rsidRDefault="005C2A99" w:rsidP="005C2A99">
      <w:pPr>
        <w:pStyle w:val="Heading1"/>
      </w:pPr>
      <w:bookmarkStart w:id="27" w:name="_Toc365029110"/>
      <w:r>
        <w:lastRenderedPageBreak/>
        <w:t>Runnable Scheduling</w:t>
      </w:r>
      <w:bookmarkEnd w:id="27"/>
      <w:r w:rsidR="00783C14">
        <w:t xml:space="preserve"> </w:t>
      </w:r>
    </w:p>
    <w:p w:rsidR="005C2A99" w:rsidRDefault="005C2A99" w:rsidP="005C2A99">
      <w:r>
        <w:t>This section specifies the required runnable scheduling.</w:t>
      </w:r>
    </w:p>
    <w:p w:rsidR="00ED15E6" w:rsidRDefault="00ED15E6">
      <w:pPr>
        <w:spacing w:after="0"/>
      </w:pP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2249"/>
        <w:gridCol w:w="4835"/>
        <w:gridCol w:w="1772"/>
      </w:tblGrid>
      <w:tr w:rsidR="00F638B9" w:rsidTr="00DD1D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F638B9" w:rsidRDefault="00F638B9" w:rsidP="00DD1D40">
            <w:r>
              <w:t>Init</w:t>
            </w:r>
          </w:p>
        </w:tc>
        <w:tc>
          <w:tcPr>
            <w:tcW w:w="4835" w:type="dxa"/>
          </w:tcPr>
          <w:p w:rsidR="00F638B9" w:rsidRDefault="00F638B9" w:rsidP="00DD1D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Scheduling Requirements</w:t>
            </w:r>
          </w:p>
        </w:tc>
        <w:tc>
          <w:tcPr>
            <w:tcW w:w="1772" w:type="dxa"/>
          </w:tcPr>
          <w:p w:rsidR="00F638B9" w:rsidRDefault="00F638B9" w:rsidP="00DD1D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Trigger</w:t>
            </w:r>
          </w:p>
        </w:tc>
      </w:tr>
      <w:tr w:rsidR="00F638B9" w:rsidTr="00DD1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F638B9" w:rsidRPr="00BB79DD" w:rsidRDefault="00BB79DD" w:rsidP="006718AD">
            <w:pPr>
              <w:rPr>
                <w:b w:val="0"/>
              </w:rPr>
            </w:pPr>
            <w:r w:rsidRPr="00BB79DD">
              <w:rPr>
                <w:b w:val="0"/>
              </w:rPr>
              <w:t>VehDyn_Init1</w:t>
            </w:r>
          </w:p>
        </w:tc>
        <w:tc>
          <w:tcPr>
            <w:tcW w:w="4835" w:type="dxa"/>
          </w:tcPr>
          <w:p w:rsidR="00F638B9" w:rsidRDefault="00F638B9" w:rsidP="00BB7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BB79DD">
              <w:t>Called from RTE before first call of periodic function</w:t>
            </w:r>
          </w:p>
        </w:tc>
        <w:tc>
          <w:tcPr>
            <w:tcW w:w="1772" w:type="dxa"/>
          </w:tcPr>
          <w:p w:rsidR="00F638B9" w:rsidRDefault="00F638B9" w:rsidP="00BB7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RTE</w:t>
            </w:r>
            <w:r w:rsidR="00BB79DD">
              <w:t xml:space="preserve"> at </w:t>
            </w:r>
            <w:proofErr w:type="spellStart"/>
            <w:r w:rsidR="00BB79DD">
              <w:t>init</w:t>
            </w:r>
            <w:proofErr w:type="spellEnd"/>
          </w:p>
        </w:tc>
      </w:tr>
    </w:tbl>
    <w:p w:rsidR="00F638B9" w:rsidRDefault="00F638B9">
      <w:pPr>
        <w:spacing w:after="0"/>
      </w:pPr>
    </w:p>
    <w:p w:rsidR="00F50821" w:rsidRDefault="00F50821">
      <w:pPr>
        <w:spacing w:after="0"/>
      </w:pP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2249"/>
        <w:gridCol w:w="4835"/>
        <w:gridCol w:w="1772"/>
      </w:tblGrid>
      <w:tr w:rsidR="00F50821" w:rsidTr="00F508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F50821" w:rsidRDefault="00F50821" w:rsidP="000719D9">
            <w:r>
              <w:t>Runnable</w:t>
            </w:r>
          </w:p>
        </w:tc>
        <w:tc>
          <w:tcPr>
            <w:tcW w:w="4835" w:type="dxa"/>
          </w:tcPr>
          <w:p w:rsidR="00F50821" w:rsidRDefault="00F50821" w:rsidP="000719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Scheduling Requirements</w:t>
            </w:r>
          </w:p>
        </w:tc>
        <w:tc>
          <w:tcPr>
            <w:tcW w:w="1772" w:type="dxa"/>
          </w:tcPr>
          <w:p w:rsidR="00F50821" w:rsidRDefault="00F50821" w:rsidP="000719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Trigger</w:t>
            </w:r>
          </w:p>
        </w:tc>
      </w:tr>
      <w:tr w:rsidR="00F50821" w:rsidTr="00F50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F50821" w:rsidRPr="00BB79DD" w:rsidRDefault="00BB79DD" w:rsidP="006718AD">
            <w:pPr>
              <w:rPr>
                <w:b w:val="0"/>
              </w:rPr>
            </w:pPr>
            <w:r w:rsidRPr="00BB79DD">
              <w:rPr>
                <w:b w:val="0"/>
              </w:rPr>
              <w:t>VehDyn_Per1</w:t>
            </w:r>
          </w:p>
        </w:tc>
        <w:tc>
          <w:tcPr>
            <w:tcW w:w="4835" w:type="dxa"/>
          </w:tcPr>
          <w:p w:rsidR="00F50821" w:rsidRDefault="004441D5" w:rsidP="007B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Should be called </w:t>
            </w:r>
            <w:r w:rsidR="007B2F64">
              <w:t xml:space="preserve">after </w:t>
            </w:r>
            <w:r>
              <w:t xml:space="preserve">the 2ms periodic </w:t>
            </w:r>
            <w:r w:rsidR="007B2F64">
              <w:t xml:space="preserve">that outputs </w:t>
            </w:r>
            <w:proofErr w:type="spellStart"/>
            <w:r w:rsidR="007B2F64">
              <w:t>RelHwPos</w:t>
            </w:r>
            <w:proofErr w:type="spellEnd"/>
            <w:r w:rsidR="007B2F64">
              <w:t xml:space="preserve"> and before the 2ms periodic that uses </w:t>
            </w:r>
            <w:proofErr w:type="spellStart"/>
            <w:r w:rsidR="007B2F64">
              <w:t>VDHwPos</w:t>
            </w:r>
            <w:proofErr w:type="spellEnd"/>
            <w:r w:rsidR="007B2F64">
              <w:t xml:space="preserve"> and </w:t>
            </w:r>
            <w:proofErr w:type="spellStart"/>
            <w:r w:rsidR="007B2F64">
              <w:t>VDAuthority</w:t>
            </w:r>
            <w:proofErr w:type="spellEnd"/>
            <w:r w:rsidR="007B2F64">
              <w:t xml:space="preserve"> </w:t>
            </w:r>
          </w:p>
        </w:tc>
        <w:tc>
          <w:tcPr>
            <w:tcW w:w="1772" w:type="dxa"/>
          </w:tcPr>
          <w:p w:rsidR="00F50821" w:rsidRDefault="00BB79DD" w:rsidP="00071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RTE 2 ms</w:t>
            </w:r>
          </w:p>
        </w:tc>
      </w:tr>
    </w:tbl>
    <w:p w:rsidR="00ED15E6" w:rsidRDefault="00ED15E6">
      <w:pPr>
        <w:spacing w:after="0"/>
      </w:pP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2249"/>
        <w:gridCol w:w="4835"/>
        <w:gridCol w:w="1772"/>
      </w:tblGrid>
      <w:tr w:rsidR="000E7DE6" w:rsidTr="000479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0E7DE6" w:rsidRDefault="000E7DE6" w:rsidP="00047980">
            <w:r>
              <w:t>Runnable</w:t>
            </w:r>
          </w:p>
        </w:tc>
        <w:tc>
          <w:tcPr>
            <w:tcW w:w="4835" w:type="dxa"/>
          </w:tcPr>
          <w:p w:rsidR="000E7DE6" w:rsidRDefault="000E7DE6" w:rsidP="000479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Scheduling Requirements</w:t>
            </w:r>
          </w:p>
        </w:tc>
        <w:tc>
          <w:tcPr>
            <w:tcW w:w="1772" w:type="dxa"/>
          </w:tcPr>
          <w:p w:rsidR="000E7DE6" w:rsidRDefault="000E7DE6" w:rsidP="000479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Trigger</w:t>
            </w:r>
          </w:p>
        </w:tc>
      </w:tr>
      <w:tr w:rsidR="000E7DE6" w:rsidTr="00047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0E7DE6" w:rsidRPr="00BB79DD" w:rsidRDefault="00700457" w:rsidP="00700457">
            <w:pPr>
              <w:rPr>
                <w:b w:val="0"/>
              </w:rPr>
            </w:pPr>
            <w:r>
              <w:rPr>
                <w:b w:val="0"/>
              </w:rPr>
              <w:t>VehDyn_Trns1</w:t>
            </w:r>
          </w:p>
        </w:tc>
        <w:tc>
          <w:tcPr>
            <w:tcW w:w="4835" w:type="dxa"/>
          </w:tcPr>
          <w:p w:rsidR="000E7DE6" w:rsidRDefault="00700457" w:rsidP="00047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0457">
              <w:t xml:space="preserve">triggered on entering of Mode &lt;OFF&gt; of </w:t>
            </w:r>
            <w:proofErr w:type="spellStart"/>
            <w:r w:rsidRPr="00700457">
              <w:t>ModeDeclarationGroupPrototype</w:t>
            </w:r>
            <w:proofErr w:type="spellEnd"/>
            <w:r w:rsidRPr="00700457">
              <w:t xml:space="preserve"> &lt;Mode&gt; of </w:t>
            </w:r>
            <w:proofErr w:type="spellStart"/>
            <w:r w:rsidRPr="00700457">
              <w:t>PortPrototype</w:t>
            </w:r>
            <w:proofErr w:type="spellEnd"/>
            <w:r w:rsidRPr="00700457">
              <w:t xml:space="preserve"> &lt;</w:t>
            </w:r>
            <w:proofErr w:type="spellStart"/>
            <w:r w:rsidRPr="00700457">
              <w:t>SystemState</w:t>
            </w:r>
            <w:proofErr w:type="spellEnd"/>
            <w:r w:rsidRPr="00700457">
              <w:t>&gt;</w:t>
            </w:r>
          </w:p>
        </w:tc>
        <w:tc>
          <w:tcPr>
            <w:tcW w:w="1772" w:type="dxa"/>
          </w:tcPr>
          <w:p w:rsidR="000E7DE6" w:rsidRDefault="00700457" w:rsidP="000E7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RTE at shutdown</w:t>
            </w:r>
          </w:p>
        </w:tc>
      </w:tr>
    </w:tbl>
    <w:p w:rsidR="00ED15E6" w:rsidRDefault="00ED15E6" w:rsidP="00ED15E6"/>
    <w:p w:rsidR="001D6A7F" w:rsidRDefault="001D6A7F" w:rsidP="00ED15E6">
      <w:pPr>
        <w:spacing w:after="0"/>
        <w:rPr>
          <w:b/>
        </w:rPr>
      </w:pPr>
      <w:r>
        <w:rPr>
          <w:b/>
        </w:rPr>
        <w:t>.</w:t>
      </w:r>
    </w:p>
    <w:p w:rsidR="004527BC" w:rsidRDefault="004527BC" w:rsidP="00ED15E6">
      <w:pPr>
        <w:spacing w:after="0"/>
        <w:rPr>
          <w:rFonts w:ascii="Arial" w:hAnsi="Arial"/>
          <w:b/>
          <w:kern w:val="28"/>
          <w:sz w:val="28"/>
        </w:rPr>
      </w:pPr>
      <w:r>
        <w:br w:type="page"/>
      </w:r>
    </w:p>
    <w:p w:rsidR="005C2A99" w:rsidRDefault="005C2A99" w:rsidP="005C2A99">
      <w:pPr>
        <w:pStyle w:val="Heading1"/>
      </w:pPr>
      <w:bookmarkStart w:id="28" w:name="_Toc365029111"/>
      <w:bookmarkStart w:id="29" w:name="OLE_LINK16"/>
      <w:bookmarkStart w:id="30" w:name="OLE_LINK17"/>
      <w:r>
        <w:lastRenderedPageBreak/>
        <w:t>Memory Mapping</w:t>
      </w:r>
      <w:bookmarkEnd w:id="28"/>
    </w:p>
    <w:p w:rsidR="00F80F31" w:rsidRDefault="00F80F31" w:rsidP="00F80F31">
      <w:pPr>
        <w:pStyle w:val="Heading2"/>
      </w:pPr>
      <w:bookmarkStart w:id="31" w:name="_Toc365029112"/>
      <w:bookmarkEnd w:id="29"/>
      <w:bookmarkEnd w:id="30"/>
      <w:r>
        <w:t>Mapping</w:t>
      </w:r>
      <w:bookmarkEnd w:id="31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5183"/>
        <w:gridCol w:w="1842"/>
        <w:gridCol w:w="1831"/>
      </w:tblGrid>
      <w:tr w:rsidR="00836AC1" w:rsidTr="00836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:rsidR="00836AC1" w:rsidRDefault="00836AC1" w:rsidP="006768B8">
            <w:r>
              <w:t>Memory Section</w:t>
            </w:r>
          </w:p>
        </w:tc>
        <w:tc>
          <w:tcPr>
            <w:tcW w:w="2351" w:type="dxa"/>
          </w:tcPr>
          <w:p w:rsidR="00836AC1" w:rsidRDefault="00836AC1" w:rsidP="006768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Contents</w:t>
            </w:r>
          </w:p>
        </w:tc>
        <w:tc>
          <w:tcPr>
            <w:tcW w:w="2505" w:type="dxa"/>
          </w:tcPr>
          <w:p w:rsidR="00836AC1" w:rsidRDefault="00836AC1" w:rsidP="006768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836AC1" w:rsidTr="00836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:rsidR="00836AC1" w:rsidRPr="00D602D2" w:rsidRDefault="00D602D2" w:rsidP="006718AD">
            <w:pPr>
              <w:rPr>
                <w:b w:val="0"/>
              </w:rPr>
            </w:pPr>
            <w:r w:rsidRPr="00D602D2">
              <w:rPr>
                <w:b w:val="0"/>
              </w:rPr>
              <w:t>VEHDYN_START_SEC_VAR_CLEARED_UNSPECIFIED</w:t>
            </w:r>
          </w:p>
        </w:tc>
        <w:tc>
          <w:tcPr>
            <w:tcW w:w="2351" w:type="dxa"/>
          </w:tcPr>
          <w:p w:rsidR="00836AC1" w:rsidRDefault="00836AC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5" w:type="dxa"/>
          </w:tcPr>
          <w:p w:rsidR="00836AC1" w:rsidRDefault="00836AC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0365" w:rsidTr="00836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:rsidR="00050365" w:rsidRPr="00D602D2" w:rsidRDefault="00D602D2" w:rsidP="006718AD">
            <w:pPr>
              <w:rPr>
                <w:b w:val="0"/>
              </w:rPr>
            </w:pPr>
            <w:r w:rsidRPr="00D602D2">
              <w:rPr>
                <w:b w:val="0"/>
              </w:rPr>
              <w:t>VEHDYN_START_SEC_VAR_CLEARED_BOOLEAN</w:t>
            </w:r>
          </w:p>
        </w:tc>
        <w:tc>
          <w:tcPr>
            <w:tcW w:w="2351" w:type="dxa"/>
          </w:tcPr>
          <w:p w:rsidR="00050365" w:rsidRDefault="00050365" w:rsidP="00DE0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05" w:type="dxa"/>
          </w:tcPr>
          <w:p w:rsidR="00050365" w:rsidRDefault="00050365" w:rsidP="00DE0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02D2" w:rsidTr="00836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:rsidR="00D602D2" w:rsidRPr="00D602D2" w:rsidRDefault="00D602D2" w:rsidP="006718AD">
            <w:pPr>
              <w:rPr>
                <w:b w:val="0"/>
              </w:rPr>
            </w:pPr>
            <w:r w:rsidRPr="00D602D2">
              <w:rPr>
                <w:b w:val="0"/>
              </w:rPr>
              <w:t>RTE_START_SEC_AP_VEHDYN_APPL_CODE</w:t>
            </w:r>
          </w:p>
        </w:tc>
        <w:tc>
          <w:tcPr>
            <w:tcW w:w="2351" w:type="dxa"/>
          </w:tcPr>
          <w:p w:rsidR="00D602D2" w:rsidRDefault="00D602D2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5" w:type="dxa"/>
          </w:tcPr>
          <w:p w:rsidR="00D602D2" w:rsidRDefault="00D602D2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00457" w:rsidTr="00836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:rsidR="00700457" w:rsidRPr="00D602D2" w:rsidRDefault="00700457" w:rsidP="00700457">
            <w:r>
              <w:rPr>
                <w:b w:val="0"/>
              </w:rPr>
              <w:t>VEHDYN_START_SEC_VAR_CLEARED_32</w:t>
            </w:r>
          </w:p>
        </w:tc>
        <w:tc>
          <w:tcPr>
            <w:tcW w:w="2351" w:type="dxa"/>
          </w:tcPr>
          <w:p w:rsidR="00700457" w:rsidRDefault="00700457" w:rsidP="00DE0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05" w:type="dxa"/>
          </w:tcPr>
          <w:p w:rsidR="00700457" w:rsidRDefault="00700457" w:rsidP="00DE0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4CE0" w:rsidTr="00836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:rsidR="009D4CE0" w:rsidRDefault="009D4CE0" w:rsidP="00700457">
            <w:r>
              <w:rPr>
                <w:b w:val="0"/>
              </w:rPr>
              <w:t>VEHDYN_START_SEC_VAR_CLEARED_8</w:t>
            </w:r>
          </w:p>
        </w:tc>
        <w:tc>
          <w:tcPr>
            <w:tcW w:w="2351" w:type="dxa"/>
          </w:tcPr>
          <w:p w:rsidR="009D4CE0" w:rsidRDefault="009D4CE0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5" w:type="dxa"/>
          </w:tcPr>
          <w:p w:rsidR="009D4CE0" w:rsidRDefault="009D4CE0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768B8" w:rsidRPr="006768B8" w:rsidRDefault="00F80F31" w:rsidP="00F80F31">
      <w:r>
        <w:t xml:space="preserve">* Each …START_SEC… constant is terminated by a …STOP_SEC… constant as specified in the AUTOSAR Memory Mapping requirements. </w:t>
      </w:r>
    </w:p>
    <w:p w:rsidR="00F80F31" w:rsidRDefault="00F80F31" w:rsidP="00F80F31">
      <w:pPr>
        <w:pStyle w:val="Heading2"/>
      </w:pPr>
      <w:bookmarkStart w:id="32" w:name="_Toc365029113"/>
      <w:r>
        <w:t>Usage</w:t>
      </w:r>
      <w:bookmarkEnd w:id="32"/>
    </w:p>
    <w:tbl>
      <w:tblPr>
        <w:tblStyle w:val="LightList-Accent11"/>
        <w:tblW w:w="0" w:type="auto"/>
        <w:tblLayout w:type="fixed"/>
        <w:tblLook w:val="04A0" w:firstRow="1" w:lastRow="0" w:firstColumn="1" w:lastColumn="0" w:noHBand="0" w:noVBand="1"/>
      </w:tblPr>
      <w:tblGrid>
        <w:gridCol w:w="4878"/>
        <w:gridCol w:w="2070"/>
        <w:gridCol w:w="1908"/>
      </w:tblGrid>
      <w:tr w:rsidR="00F80F31" w:rsidTr="008131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</w:tcPr>
          <w:p w:rsidR="00F80F31" w:rsidRDefault="00F80F31" w:rsidP="00DE03FA">
            <w:r>
              <w:t>Feature</w:t>
            </w:r>
          </w:p>
        </w:tc>
        <w:tc>
          <w:tcPr>
            <w:tcW w:w="2070" w:type="dxa"/>
          </w:tcPr>
          <w:p w:rsidR="00F80F31" w:rsidRDefault="00F80F31" w:rsidP="00A26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RAM </w:t>
            </w:r>
          </w:p>
        </w:tc>
        <w:tc>
          <w:tcPr>
            <w:tcW w:w="1908" w:type="dxa"/>
          </w:tcPr>
          <w:p w:rsidR="00F80F31" w:rsidRDefault="00F80F31" w:rsidP="00A26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ROM </w:t>
            </w:r>
          </w:p>
        </w:tc>
      </w:tr>
      <w:tr w:rsidR="00F80F31" w:rsidTr="00813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</w:tcPr>
          <w:p w:rsidR="00F80F31" w:rsidRDefault="00D602D2" w:rsidP="00DE03FA">
            <w:r>
              <w:t>&lt;</w:t>
            </w:r>
            <w:proofErr w:type="spellStart"/>
            <w:r>
              <w:t>Memmap</w:t>
            </w:r>
            <w:proofErr w:type="spellEnd"/>
            <w:r>
              <w:t xml:space="preserve"> us</w:t>
            </w:r>
            <w:r w:rsidR="00F15676">
              <w:t>age info&gt;</w:t>
            </w:r>
          </w:p>
        </w:tc>
        <w:tc>
          <w:tcPr>
            <w:tcW w:w="2070" w:type="dxa"/>
          </w:tcPr>
          <w:p w:rsidR="00F80F31" w:rsidRDefault="00F80F3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8" w:type="dxa"/>
          </w:tcPr>
          <w:p w:rsidR="00F80F31" w:rsidRDefault="00F80F3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527BC" w:rsidRDefault="00A268FB" w:rsidP="00A268FB">
      <w:pPr>
        <w:pStyle w:val="Caption"/>
      </w:pPr>
      <w:r>
        <w:t xml:space="preserve">Table </w:t>
      </w:r>
      <w:r w:rsidR="000B6E26">
        <w:fldChar w:fldCharType="begin"/>
      </w:r>
      <w:r w:rsidR="00282852">
        <w:instrText xml:space="preserve"> SEQ Table \* ARABIC </w:instrText>
      </w:r>
      <w:r w:rsidR="000B6E26">
        <w:fldChar w:fldCharType="separate"/>
      </w:r>
      <w:r w:rsidR="00A03FE3">
        <w:rPr>
          <w:noProof/>
        </w:rPr>
        <w:t>1</w:t>
      </w:r>
      <w:r w:rsidR="000B6E26">
        <w:fldChar w:fldCharType="end"/>
      </w:r>
      <w:r>
        <w:t>: ARM Cortex R4 Memory Usage</w:t>
      </w:r>
    </w:p>
    <w:p w:rsidR="006524C1" w:rsidRDefault="00900B9A" w:rsidP="006524C1">
      <w:pPr>
        <w:pStyle w:val="Heading2"/>
      </w:pPr>
      <w:bookmarkStart w:id="33" w:name="_Toc365029114"/>
      <w:bookmarkStart w:id="34" w:name="OLE_LINK20"/>
      <w:bookmarkStart w:id="35" w:name="OLE_LINK81"/>
      <w:bookmarkStart w:id="36" w:name="OLE_LINK82"/>
      <w:proofErr w:type="gramStart"/>
      <w:r>
        <w:t>Non  RTE</w:t>
      </w:r>
      <w:proofErr w:type="gramEnd"/>
      <w:r>
        <w:t xml:space="preserve"> </w:t>
      </w:r>
      <w:proofErr w:type="spellStart"/>
      <w:r w:rsidR="006524C1">
        <w:t>NvM</w:t>
      </w:r>
      <w:proofErr w:type="spellEnd"/>
      <w:r w:rsidR="006524C1">
        <w:t xml:space="preserve"> Blocks</w:t>
      </w:r>
      <w:bookmarkEnd w:id="33"/>
    </w:p>
    <w:tbl>
      <w:tblPr>
        <w:tblStyle w:val="LightList-Accent12"/>
        <w:tblW w:w="0" w:type="auto"/>
        <w:tblLook w:val="04A0" w:firstRow="1" w:lastRow="0" w:firstColumn="1" w:lastColumn="0" w:noHBand="0" w:noVBand="1"/>
      </w:tblPr>
      <w:tblGrid>
        <w:gridCol w:w="8838"/>
      </w:tblGrid>
      <w:tr w:rsidR="006524C1" w:rsidTr="00652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bookmarkEnd w:id="34"/>
          <w:p w:rsidR="006524C1" w:rsidRDefault="006524C1" w:rsidP="006524C1">
            <w:r>
              <w:t>Block Name</w:t>
            </w:r>
          </w:p>
        </w:tc>
      </w:tr>
      <w:tr w:rsidR="006524C1" w:rsidTr="00652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6524C1" w:rsidRPr="00D602D2" w:rsidRDefault="00D602D2" w:rsidP="006524C1">
            <w:pPr>
              <w:rPr>
                <w:b w:val="0"/>
              </w:rPr>
            </w:pPr>
            <w:r w:rsidRPr="00D602D2">
              <w:rPr>
                <w:b w:val="0"/>
              </w:rPr>
              <w:t>None</w:t>
            </w:r>
          </w:p>
        </w:tc>
      </w:tr>
    </w:tbl>
    <w:p w:rsidR="008B2656" w:rsidRDefault="008B2656" w:rsidP="006524C1">
      <w:proofErr w:type="gramStart"/>
      <w:r>
        <w:t>Note :</w:t>
      </w:r>
      <w:proofErr w:type="gramEnd"/>
      <w:r>
        <w:t xml:space="preserve"> Size of the NVM block if configured in developer   </w:t>
      </w:r>
    </w:p>
    <w:bookmarkEnd w:id="35"/>
    <w:bookmarkEnd w:id="36"/>
    <w:p w:rsidR="00900B9A" w:rsidRDefault="00900B9A" w:rsidP="00900B9A">
      <w:pPr>
        <w:pStyle w:val="Heading2"/>
      </w:pPr>
      <w:r>
        <w:t xml:space="preserve"> </w:t>
      </w:r>
      <w:bookmarkStart w:id="37" w:name="_Toc365029115"/>
      <w:r>
        <w:t xml:space="preserve">RTE </w:t>
      </w:r>
      <w:proofErr w:type="spellStart"/>
      <w:r>
        <w:t>NvM</w:t>
      </w:r>
      <w:proofErr w:type="spellEnd"/>
      <w:r>
        <w:t xml:space="preserve"> Blocks</w:t>
      </w:r>
      <w:bookmarkEnd w:id="37"/>
    </w:p>
    <w:tbl>
      <w:tblPr>
        <w:tblStyle w:val="LightList-Accent12"/>
        <w:tblW w:w="0" w:type="auto"/>
        <w:tblLook w:val="04A0" w:firstRow="1" w:lastRow="0" w:firstColumn="1" w:lastColumn="0" w:noHBand="0" w:noVBand="1"/>
      </w:tblPr>
      <w:tblGrid>
        <w:gridCol w:w="8838"/>
      </w:tblGrid>
      <w:tr w:rsidR="00900B9A" w:rsidTr="00034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900B9A" w:rsidRDefault="00900B9A" w:rsidP="00034D69">
            <w:r>
              <w:t>Block Name</w:t>
            </w:r>
          </w:p>
        </w:tc>
      </w:tr>
      <w:tr w:rsidR="00900B9A" w:rsidTr="00034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900B9A" w:rsidRPr="00D602D2" w:rsidRDefault="00FE0C02" w:rsidP="00977284">
            <w:pPr>
              <w:rPr>
                <w:b w:val="0"/>
              </w:rPr>
            </w:pPr>
            <w:proofErr w:type="spellStart"/>
            <w:r w:rsidRPr="00FE0C02">
              <w:rPr>
                <w:b w:val="0"/>
              </w:rPr>
              <w:t>V</w:t>
            </w:r>
            <w:r w:rsidR="00977284">
              <w:rPr>
                <w:b w:val="0"/>
              </w:rPr>
              <w:t>ehDyn</w:t>
            </w:r>
            <w:r w:rsidRPr="00FE0C02">
              <w:rPr>
                <w:b w:val="0"/>
              </w:rPr>
              <w:t>Reset</w:t>
            </w:r>
            <w:proofErr w:type="spellEnd"/>
          </w:p>
        </w:tc>
      </w:tr>
    </w:tbl>
    <w:p w:rsidR="00900B9A" w:rsidRDefault="00900B9A" w:rsidP="00900B9A">
      <w:proofErr w:type="gramStart"/>
      <w:r>
        <w:t>Note :</w:t>
      </w:r>
      <w:proofErr w:type="gramEnd"/>
      <w:r>
        <w:t xml:space="preserve"> Size of the NVM block if configured in developer   </w:t>
      </w:r>
    </w:p>
    <w:p w:rsidR="00EE5444" w:rsidRDefault="00EE5444" w:rsidP="006524C1"/>
    <w:p w:rsidR="00EE5444" w:rsidRDefault="00EE5444" w:rsidP="00EE5444">
      <w:pPr>
        <w:pStyle w:val="Heading1"/>
      </w:pPr>
      <w:bookmarkStart w:id="38" w:name="_Toc365029116"/>
      <w:bookmarkStart w:id="39" w:name="OLE_LINK18"/>
      <w:bookmarkStart w:id="40" w:name="OLE_LINK19"/>
      <w:r>
        <w:t>Compiler Settings</w:t>
      </w:r>
      <w:bookmarkEnd w:id="38"/>
    </w:p>
    <w:bookmarkEnd w:id="39"/>
    <w:bookmarkEnd w:id="40"/>
    <w:p w:rsidR="00EE5444" w:rsidRDefault="00EE5444" w:rsidP="00EE5444">
      <w:pPr>
        <w:pStyle w:val="Heading2"/>
      </w:pPr>
      <w:r w:rsidRPr="00EE5444">
        <w:t xml:space="preserve"> </w:t>
      </w:r>
      <w:bookmarkStart w:id="41" w:name="_Toc365029117"/>
      <w:r>
        <w:t>Preprocessor MACRO</w:t>
      </w:r>
      <w:bookmarkEnd w:id="41"/>
    </w:p>
    <w:p w:rsidR="00EE5444" w:rsidRDefault="00EE5444" w:rsidP="006524C1">
      <w:bookmarkStart w:id="42" w:name="OLE_LINK21"/>
      <w:r>
        <w:t>&lt;Define all the preprocessor Macros needed and conditions when needed&gt;.</w:t>
      </w:r>
    </w:p>
    <w:p w:rsidR="00EE5444" w:rsidRDefault="00EE5444" w:rsidP="00EE5444">
      <w:pPr>
        <w:pStyle w:val="Heading2"/>
      </w:pPr>
      <w:bookmarkStart w:id="43" w:name="_Toc365029118"/>
      <w:bookmarkEnd w:id="42"/>
      <w:r>
        <w:t>Optimization Settings</w:t>
      </w:r>
      <w:bookmarkEnd w:id="43"/>
    </w:p>
    <w:p w:rsidR="00EE5444" w:rsidRDefault="00EE5444" w:rsidP="00EE5444">
      <w:r>
        <w:t>&lt;Define Optimization levels that are needed and conditions when needed&gt;.</w:t>
      </w:r>
    </w:p>
    <w:p w:rsidR="00EE5444" w:rsidRDefault="00EE5444" w:rsidP="00EE5444">
      <w:pPr>
        <w:pStyle w:val="Heading2"/>
        <w:numPr>
          <w:ilvl w:val="0"/>
          <w:numId w:val="0"/>
        </w:numPr>
      </w:pPr>
    </w:p>
    <w:p w:rsidR="004527BC" w:rsidRDefault="004A781C" w:rsidP="006524C1">
      <w:r>
        <w:br w:type="page"/>
      </w:r>
    </w:p>
    <w:p w:rsidR="004A781C" w:rsidRDefault="004A781C" w:rsidP="004527BC">
      <w:pPr>
        <w:pStyle w:val="Heading1"/>
      </w:pPr>
      <w:bookmarkStart w:id="44" w:name="_Toc365029119"/>
      <w:r>
        <w:lastRenderedPageBreak/>
        <w:t>Revision Control Log</w:t>
      </w:r>
      <w:bookmarkEnd w:id="44"/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2"/>
        <w:gridCol w:w="6286"/>
        <w:gridCol w:w="1059"/>
        <w:gridCol w:w="741"/>
      </w:tblGrid>
      <w:tr w:rsidR="004527BC" w:rsidTr="004527BC">
        <w:tc>
          <w:tcPr>
            <w:tcW w:w="662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Rev #</w:t>
            </w:r>
          </w:p>
        </w:tc>
        <w:tc>
          <w:tcPr>
            <w:tcW w:w="6286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Change Description</w:t>
            </w:r>
          </w:p>
        </w:tc>
        <w:tc>
          <w:tcPr>
            <w:tcW w:w="1059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Date </w:t>
            </w:r>
          </w:p>
        </w:tc>
        <w:tc>
          <w:tcPr>
            <w:tcW w:w="741" w:type="dxa"/>
          </w:tcPr>
          <w:p w:rsidR="004527BC" w:rsidRDefault="004527BC" w:rsidP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Author</w:t>
            </w:r>
          </w:p>
        </w:tc>
      </w:tr>
      <w:tr w:rsidR="004527BC" w:rsidTr="004527BC">
        <w:tc>
          <w:tcPr>
            <w:tcW w:w="662" w:type="dxa"/>
          </w:tcPr>
          <w:p w:rsidR="004527BC" w:rsidRDefault="004527B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6286" w:type="dxa"/>
          </w:tcPr>
          <w:p w:rsidR="004527BC" w:rsidRDefault="004527B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Initial version</w:t>
            </w:r>
          </w:p>
        </w:tc>
        <w:tc>
          <w:tcPr>
            <w:tcW w:w="1059" w:type="dxa"/>
          </w:tcPr>
          <w:p w:rsidR="004527BC" w:rsidRDefault="00D602D2" w:rsidP="00EE544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19-Aug</w:t>
            </w:r>
            <w:r w:rsidR="00EE5444">
              <w:rPr>
                <w:rFonts w:ascii="Arial" w:hAnsi="Arial" w:cs="Arial"/>
                <w:sz w:val="16"/>
              </w:rPr>
              <w:t>-13</w:t>
            </w:r>
          </w:p>
        </w:tc>
        <w:tc>
          <w:tcPr>
            <w:tcW w:w="741" w:type="dxa"/>
          </w:tcPr>
          <w:p w:rsidR="004527BC" w:rsidRDefault="00D602D2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KMC</w:t>
            </w:r>
          </w:p>
        </w:tc>
      </w:tr>
      <w:tr w:rsidR="00660817" w:rsidTr="004527BC">
        <w:tc>
          <w:tcPr>
            <w:tcW w:w="662" w:type="dxa"/>
          </w:tcPr>
          <w:p w:rsidR="00660817" w:rsidRDefault="00660817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</w:t>
            </w:r>
          </w:p>
        </w:tc>
        <w:tc>
          <w:tcPr>
            <w:tcW w:w="6286" w:type="dxa"/>
          </w:tcPr>
          <w:p w:rsidR="00660817" w:rsidRDefault="00660817" w:rsidP="00660817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Updated per </w:t>
            </w:r>
            <w:r w:rsidR="00A709D1">
              <w:rPr>
                <w:rFonts w:ascii="Arial" w:hAnsi="Arial" w:cs="Arial"/>
                <w:sz w:val="16"/>
              </w:rPr>
              <w:t xml:space="preserve">SF42 - </w:t>
            </w:r>
            <w:proofErr w:type="spellStart"/>
            <w:r w:rsidRPr="00660817">
              <w:rPr>
                <w:rFonts w:ascii="Arial" w:hAnsi="Arial" w:cs="Arial"/>
                <w:sz w:val="16"/>
              </w:rPr>
              <w:t>VCDMotPos</w:t>
            </w:r>
            <w:proofErr w:type="spellEnd"/>
            <w:r w:rsidRPr="00660817">
              <w:rPr>
                <w:rFonts w:ascii="Arial" w:hAnsi="Arial" w:cs="Arial"/>
                <w:sz w:val="16"/>
              </w:rPr>
              <w:t xml:space="preserve"> rev 002</w:t>
            </w:r>
          </w:p>
        </w:tc>
        <w:tc>
          <w:tcPr>
            <w:tcW w:w="1059" w:type="dxa"/>
          </w:tcPr>
          <w:p w:rsidR="00660817" w:rsidRDefault="00F3565B" w:rsidP="00EE544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21-Aug-14</w:t>
            </w:r>
          </w:p>
        </w:tc>
        <w:tc>
          <w:tcPr>
            <w:tcW w:w="741" w:type="dxa"/>
          </w:tcPr>
          <w:p w:rsidR="00660817" w:rsidRDefault="00660817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SB</w:t>
            </w:r>
          </w:p>
        </w:tc>
        <w:bookmarkStart w:id="45" w:name="_GoBack"/>
        <w:bookmarkEnd w:id="45"/>
      </w:tr>
      <w:tr w:rsidR="00B02643" w:rsidTr="004527BC">
        <w:tc>
          <w:tcPr>
            <w:tcW w:w="662" w:type="dxa"/>
          </w:tcPr>
          <w:p w:rsidR="00B02643" w:rsidRDefault="00B02643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3</w:t>
            </w:r>
          </w:p>
        </w:tc>
        <w:tc>
          <w:tcPr>
            <w:tcW w:w="6286" w:type="dxa"/>
          </w:tcPr>
          <w:p w:rsidR="00B02643" w:rsidRDefault="00B02643" w:rsidP="00660817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Updated to SF42 – </w:t>
            </w:r>
            <w:proofErr w:type="spellStart"/>
            <w:r>
              <w:rPr>
                <w:rFonts w:ascii="Arial" w:hAnsi="Arial" w:cs="Arial"/>
                <w:sz w:val="16"/>
              </w:rPr>
              <w:t>VCDMotPos</w:t>
            </w:r>
            <w:proofErr w:type="spellEnd"/>
            <w:r>
              <w:rPr>
                <w:rFonts w:ascii="Arial" w:hAnsi="Arial" w:cs="Arial"/>
                <w:sz w:val="16"/>
              </w:rPr>
              <w:t xml:space="preserve"> v004</w:t>
            </w:r>
          </w:p>
        </w:tc>
        <w:tc>
          <w:tcPr>
            <w:tcW w:w="1059" w:type="dxa"/>
          </w:tcPr>
          <w:p w:rsidR="00B02643" w:rsidRDefault="00B02643" w:rsidP="00EE544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16-Jan-15</w:t>
            </w:r>
          </w:p>
        </w:tc>
        <w:tc>
          <w:tcPr>
            <w:tcW w:w="741" w:type="dxa"/>
          </w:tcPr>
          <w:p w:rsidR="00B02643" w:rsidRDefault="00B02643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SB</w:t>
            </w:r>
          </w:p>
        </w:tc>
      </w:tr>
      <w:tr w:rsidR="00FE14F3" w:rsidTr="004527BC">
        <w:tc>
          <w:tcPr>
            <w:tcW w:w="662" w:type="dxa"/>
          </w:tcPr>
          <w:p w:rsidR="00FE14F3" w:rsidRDefault="00FE14F3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4</w:t>
            </w:r>
          </w:p>
        </w:tc>
        <w:tc>
          <w:tcPr>
            <w:tcW w:w="6286" w:type="dxa"/>
          </w:tcPr>
          <w:p w:rsidR="00FE14F3" w:rsidRDefault="00FE14F3" w:rsidP="00660817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Updated to SF42 – </w:t>
            </w:r>
            <w:proofErr w:type="spellStart"/>
            <w:r>
              <w:rPr>
                <w:rFonts w:ascii="Arial" w:hAnsi="Arial" w:cs="Arial"/>
                <w:sz w:val="16"/>
              </w:rPr>
              <w:t>VCDMotPos</w:t>
            </w:r>
            <w:proofErr w:type="spellEnd"/>
            <w:r>
              <w:rPr>
                <w:rFonts w:ascii="Arial" w:hAnsi="Arial" w:cs="Arial"/>
                <w:sz w:val="16"/>
              </w:rPr>
              <w:t xml:space="preserve"> v006</w:t>
            </w:r>
          </w:p>
        </w:tc>
        <w:tc>
          <w:tcPr>
            <w:tcW w:w="1059" w:type="dxa"/>
          </w:tcPr>
          <w:p w:rsidR="00FE14F3" w:rsidRDefault="00FE14F3" w:rsidP="00EE544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13-Aug-15</w:t>
            </w:r>
          </w:p>
        </w:tc>
        <w:tc>
          <w:tcPr>
            <w:tcW w:w="741" w:type="dxa"/>
          </w:tcPr>
          <w:p w:rsidR="00FE14F3" w:rsidRDefault="00FE14F3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JK</w:t>
            </w:r>
          </w:p>
        </w:tc>
      </w:tr>
      <w:tr w:rsidR="004A061B" w:rsidTr="004527BC">
        <w:tc>
          <w:tcPr>
            <w:tcW w:w="662" w:type="dxa"/>
          </w:tcPr>
          <w:p w:rsidR="004A061B" w:rsidRDefault="004A061B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5</w:t>
            </w:r>
          </w:p>
        </w:tc>
        <w:tc>
          <w:tcPr>
            <w:tcW w:w="6286" w:type="dxa"/>
          </w:tcPr>
          <w:p w:rsidR="004A061B" w:rsidRDefault="004A061B" w:rsidP="00660817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New </w:t>
            </w:r>
            <w:proofErr w:type="spellStart"/>
            <w:r>
              <w:rPr>
                <w:rFonts w:ascii="Arial" w:hAnsi="Arial" w:cs="Arial"/>
                <w:sz w:val="16"/>
              </w:rPr>
              <w:t>MemMap</w:t>
            </w:r>
            <w:proofErr w:type="spellEnd"/>
            <w:r>
              <w:rPr>
                <w:rFonts w:ascii="Arial" w:hAnsi="Arial" w:cs="Arial"/>
                <w:sz w:val="16"/>
              </w:rPr>
              <w:t xml:space="preserve"> section added</w:t>
            </w:r>
            <w:r w:rsidR="006B2F62">
              <w:rPr>
                <w:rFonts w:ascii="Arial" w:hAnsi="Arial" w:cs="Arial"/>
                <w:sz w:val="16"/>
              </w:rPr>
              <w:t xml:space="preserve"> and Input name change</w:t>
            </w:r>
          </w:p>
        </w:tc>
        <w:tc>
          <w:tcPr>
            <w:tcW w:w="1059" w:type="dxa"/>
          </w:tcPr>
          <w:p w:rsidR="004A061B" w:rsidRDefault="004A061B" w:rsidP="00EE544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15-Dec-15</w:t>
            </w:r>
          </w:p>
        </w:tc>
        <w:tc>
          <w:tcPr>
            <w:tcW w:w="741" w:type="dxa"/>
          </w:tcPr>
          <w:p w:rsidR="004A061B" w:rsidRDefault="004A061B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SB</w:t>
            </w:r>
          </w:p>
        </w:tc>
      </w:tr>
      <w:tr w:rsidR="00CB6891" w:rsidTr="004527BC">
        <w:trPr>
          <w:ins w:id="46" w:author="Anne, Krishna" w:date="2016-02-24T14:25:00Z"/>
        </w:trPr>
        <w:tc>
          <w:tcPr>
            <w:tcW w:w="662" w:type="dxa"/>
          </w:tcPr>
          <w:p w:rsidR="00CB6891" w:rsidRDefault="00CB6891">
            <w:pPr>
              <w:spacing w:before="60"/>
              <w:rPr>
                <w:ins w:id="47" w:author="Anne, Krishna" w:date="2016-02-24T14:25:00Z"/>
                <w:rFonts w:ascii="Arial" w:hAnsi="Arial" w:cs="Arial"/>
                <w:sz w:val="16"/>
              </w:rPr>
            </w:pPr>
            <w:ins w:id="48" w:author="Anne, Krishna" w:date="2016-02-24T14:25:00Z">
              <w:r>
                <w:rPr>
                  <w:rFonts w:ascii="Arial" w:hAnsi="Arial" w:cs="Arial"/>
                  <w:sz w:val="16"/>
                </w:rPr>
                <w:t>6</w:t>
              </w:r>
            </w:ins>
          </w:p>
        </w:tc>
        <w:tc>
          <w:tcPr>
            <w:tcW w:w="6286" w:type="dxa"/>
          </w:tcPr>
          <w:p w:rsidR="00CB6891" w:rsidRDefault="00CB6891" w:rsidP="00660817">
            <w:pPr>
              <w:spacing w:before="60"/>
              <w:rPr>
                <w:ins w:id="49" w:author="Anne, Krishna" w:date="2016-02-24T14:25:00Z"/>
                <w:rFonts w:ascii="Arial" w:hAnsi="Arial" w:cs="Arial"/>
                <w:sz w:val="16"/>
              </w:rPr>
            </w:pPr>
            <w:ins w:id="50" w:author="Anne, Krishna" w:date="2016-02-24T14:25:00Z">
              <w:r w:rsidRPr="00953332">
                <w:rPr>
                  <w:rFonts w:ascii="Arial" w:hAnsi="Arial" w:cs="Arial"/>
                  <w:sz w:val="16"/>
                </w:rPr>
                <w:t xml:space="preserve">  Updated to SF-42 FDD rev 7.3.0 (Fix for anomaly EA3#6247)</w:t>
              </w:r>
            </w:ins>
          </w:p>
        </w:tc>
        <w:tc>
          <w:tcPr>
            <w:tcW w:w="1059" w:type="dxa"/>
          </w:tcPr>
          <w:p w:rsidR="00CB6891" w:rsidRDefault="00CB6891" w:rsidP="00EE5444">
            <w:pPr>
              <w:spacing w:before="60"/>
              <w:rPr>
                <w:ins w:id="51" w:author="Anne, Krishna" w:date="2016-02-24T14:25:00Z"/>
                <w:rFonts w:ascii="Arial" w:hAnsi="Arial" w:cs="Arial"/>
                <w:sz w:val="16"/>
              </w:rPr>
            </w:pPr>
            <w:ins w:id="52" w:author="Anne, Krishna" w:date="2016-02-24T14:25:00Z">
              <w:r>
                <w:rPr>
                  <w:rFonts w:ascii="Arial" w:hAnsi="Arial" w:cs="Arial"/>
                  <w:sz w:val="16"/>
                </w:rPr>
                <w:t>24-Feb-16</w:t>
              </w:r>
            </w:ins>
          </w:p>
        </w:tc>
        <w:tc>
          <w:tcPr>
            <w:tcW w:w="741" w:type="dxa"/>
          </w:tcPr>
          <w:p w:rsidR="00CB6891" w:rsidRDefault="00CB6891">
            <w:pPr>
              <w:spacing w:before="60"/>
              <w:rPr>
                <w:ins w:id="53" w:author="Anne, Krishna" w:date="2016-02-24T14:25:00Z"/>
                <w:rFonts w:ascii="Arial" w:hAnsi="Arial" w:cs="Arial"/>
                <w:sz w:val="16"/>
              </w:rPr>
            </w:pPr>
            <w:ins w:id="54" w:author="Anne, Krishna" w:date="2016-02-24T14:25:00Z">
              <w:r>
                <w:rPr>
                  <w:rFonts w:ascii="Arial" w:hAnsi="Arial" w:cs="Arial"/>
                  <w:sz w:val="16"/>
                </w:rPr>
                <w:t>KK</w:t>
              </w:r>
            </w:ins>
          </w:p>
        </w:tc>
      </w:tr>
    </w:tbl>
    <w:p w:rsidR="00107819" w:rsidRDefault="00107819"/>
    <w:p w:rsidR="009E65F9" w:rsidRDefault="009E65F9"/>
    <w:p w:rsidR="009E65F9" w:rsidRDefault="009E65F9"/>
    <w:sectPr w:rsidR="009E65F9" w:rsidSect="00937013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04A7" w:rsidRDefault="00C104A7">
      <w:r>
        <w:separator/>
      </w:r>
    </w:p>
  </w:endnote>
  <w:endnote w:type="continuationSeparator" w:id="0">
    <w:p w:rsidR="00C104A7" w:rsidRDefault="00C104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03FA" w:rsidRDefault="00DE03FA">
    <w:pPr>
      <w:pStyle w:val="Footer"/>
    </w:pPr>
    <w:r>
      <w:rPr>
        <w:snapToGrid w:val="0"/>
      </w:rPr>
      <w:tab/>
    </w:r>
    <w:fldSimple w:instr=" DOCPROPERTY &quot;Company&quot;  \* MERGEFORMAT ">
      <w:r w:rsidRPr="006768B8">
        <w:rPr>
          <w:rFonts w:ascii="Times" w:hAnsi="Times"/>
          <w:caps/>
          <w:snapToGrid w:val="0"/>
        </w:rPr>
        <w:t>Nexteer</w:t>
      </w:r>
    </w:fldSimple>
    <w:r>
      <w:rPr>
        <w:snapToGrid w:val="0"/>
      </w:rPr>
      <w:t xml:space="preserve"> CONFIDENTIAL</w:t>
    </w:r>
    <w:r>
      <w:rPr>
        <w:snapToGrid w:val="0"/>
      </w:rPr>
      <w:tab/>
    </w:r>
    <w:r>
      <w:rPr>
        <w:snapToGrid w:val="0"/>
        <w:sz w:val="16"/>
      </w:rPr>
      <w:t xml:space="preserve"> SWC Integration </w:t>
    </w:r>
    <w:r w:rsidRPr="001A574F">
      <w:rPr>
        <w:snapToGrid w:val="0"/>
        <w:sz w:val="16"/>
      </w:rPr>
      <w:t>T</w:t>
    </w:r>
    <w:r>
      <w:rPr>
        <w:snapToGrid w:val="0"/>
        <w:sz w:val="16"/>
      </w:rPr>
      <w:t>emplate EA3, Rev 1.0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04A7" w:rsidRDefault="00C104A7">
      <w:r>
        <w:separator/>
      </w:r>
    </w:p>
  </w:footnote>
  <w:footnote w:type="continuationSeparator" w:id="0">
    <w:p w:rsidR="00C104A7" w:rsidRDefault="00C104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03FA" w:rsidRDefault="00DE03FA" w:rsidP="00D65A4D">
    <w:pPr>
      <w:pStyle w:val="Header"/>
      <w:pBdr>
        <w:bottom w:val="single" w:sz="4" w:space="1" w:color="auto"/>
      </w:pBdr>
      <w:tabs>
        <w:tab w:val="left" w:pos="1823"/>
      </w:tabs>
      <w:rPr>
        <w:b/>
      </w:rPr>
    </w:pPr>
    <w:r>
      <w:rPr>
        <w:b/>
      </w:rPr>
      <w:tab/>
    </w:r>
    <w:r>
      <w:rPr>
        <w:b/>
      </w:rPr>
      <w:tab/>
      <w:t>SWC INTEGRATION MANUAL</w:t>
    </w:r>
  </w:p>
  <w:tbl>
    <w:tblPr>
      <w:tblW w:w="0" w:type="auto"/>
      <w:tblInd w:w="18" w:type="dxa"/>
      <w:tblLayout w:type="fixed"/>
      <w:tblLook w:val="0000" w:firstRow="0" w:lastRow="0" w:firstColumn="0" w:lastColumn="0" w:noHBand="0" w:noVBand="0"/>
    </w:tblPr>
    <w:tblGrid>
      <w:gridCol w:w="990"/>
      <w:gridCol w:w="1530"/>
      <w:gridCol w:w="1260"/>
      <w:gridCol w:w="2610"/>
      <w:gridCol w:w="1170"/>
      <w:gridCol w:w="1350"/>
    </w:tblGrid>
    <w:tr w:rsidR="00DE03FA">
      <w:trPr>
        <w:cantSplit/>
      </w:trPr>
      <w:tc>
        <w:tcPr>
          <w:tcW w:w="990" w:type="dxa"/>
        </w:tcPr>
        <w:p w:rsidR="00DE03FA" w:rsidRDefault="00DE03FA">
          <w:pPr>
            <w:pStyle w:val="Header"/>
          </w:pPr>
          <w:r>
            <w:t>Title:</w:t>
          </w:r>
        </w:p>
      </w:tc>
      <w:tc>
        <w:tcPr>
          <w:tcW w:w="5400" w:type="dxa"/>
          <w:gridSpan w:val="3"/>
          <w:vMerge w:val="restart"/>
        </w:tcPr>
        <w:p w:rsidR="006718AD" w:rsidRDefault="006718AD" w:rsidP="006718AD">
          <w:pPr>
            <w:pStyle w:val="Header"/>
          </w:pPr>
          <w:proofErr w:type="spellStart"/>
          <w:r>
            <w:t>VehDyn</w:t>
          </w:r>
          <w:proofErr w:type="spellEnd"/>
        </w:p>
        <w:p w:rsidR="00DE03FA" w:rsidRDefault="00FF0393" w:rsidP="001A574F">
          <w:pPr>
            <w:pStyle w:val="Header"/>
            <w:tabs>
              <w:tab w:val="clear" w:pos="4320"/>
              <w:tab w:val="clear" w:pos="8640"/>
              <w:tab w:val="center" w:pos="2592"/>
            </w:tabs>
          </w:pPr>
          <w:fldSimple w:instr=" DOCPROPERTY &quot;Product Line&quot;  \* MERGEFORMAT ">
            <w:r w:rsidR="00DE03FA">
              <w:t>Gen II+ EPS EA3</w:t>
            </w:r>
          </w:fldSimple>
          <w:r w:rsidR="00DE03FA">
            <w:tab/>
          </w:r>
        </w:p>
      </w:tc>
      <w:tc>
        <w:tcPr>
          <w:tcW w:w="1170" w:type="dxa"/>
        </w:tcPr>
        <w:p w:rsidR="00DE03FA" w:rsidRDefault="00DE03FA" w:rsidP="00BA1C7F">
          <w:pPr>
            <w:pStyle w:val="Header"/>
          </w:pPr>
          <w:r>
            <w:t>Revision:</w:t>
          </w:r>
        </w:p>
      </w:tc>
      <w:tc>
        <w:tcPr>
          <w:tcW w:w="1350" w:type="dxa"/>
        </w:tcPr>
        <w:p w:rsidR="00DE03FA" w:rsidRDefault="00CB6891">
          <w:pPr>
            <w:pStyle w:val="Header"/>
          </w:pPr>
          <w:ins w:id="55" w:author="Anne, Krishna" w:date="2016-02-24T14:25:00Z">
            <w:r>
              <w:t>6</w:t>
            </w:r>
          </w:ins>
          <w:del w:id="56" w:author="Anne, Krishna" w:date="2016-02-24T14:25:00Z">
            <w:r w:rsidR="009D4CE0" w:rsidDel="00CB6891">
              <w:delText>5</w:delText>
            </w:r>
          </w:del>
          <w:r w:rsidR="009D4CE0">
            <w:t>.0</w:t>
          </w:r>
        </w:p>
      </w:tc>
    </w:tr>
    <w:tr w:rsidR="00DE03FA">
      <w:trPr>
        <w:cantSplit/>
      </w:trPr>
      <w:tc>
        <w:tcPr>
          <w:tcW w:w="990" w:type="dxa"/>
        </w:tcPr>
        <w:p w:rsidR="00DE03FA" w:rsidRDefault="00DE03FA">
          <w:pPr>
            <w:pStyle w:val="Header"/>
          </w:pPr>
          <w:r>
            <w:t xml:space="preserve">Product:     </w:t>
          </w:r>
        </w:p>
      </w:tc>
      <w:tc>
        <w:tcPr>
          <w:tcW w:w="5400" w:type="dxa"/>
          <w:gridSpan w:val="3"/>
          <w:vMerge/>
        </w:tcPr>
        <w:p w:rsidR="00DE03FA" w:rsidRDefault="00DE03FA">
          <w:pPr>
            <w:pStyle w:val="Header"/>
            <w:jc w:val="center"/>
          </w:pPr>
        </w:p>
      </w:tc>
      <w:tc>
        <w:tcPr>
          <w:tcW w:w="1170" w:type="dxa"/>
        </w:tcPr>
        <w:p w:rsidR="00DE03FA" w:rsidRDefault="00DE03FA">
          <w:pPr>
            <w:pStyle w:val="Header"/>
          </w:pPr>
          <w:r>
            <w:t>Rev. Date:</w:t>
          </w:r>
        </w:p>
      </w:tc>
      <w:tc>
        <w:tcPr>
          <w:tcW w:w="1350" w:type="dxa"/>
        </w:tcPr>
        <w:p w:rsidR="00DE03FA" w:rsidRDefault="00CB6891" w:rsidP="00CB6891">
          <w:pPr>
            <w:pStyle w:val="Header"/>
          </w:pPr>
          <w:ins w:id="57" w:author="Anne, Krishna" w:date="2016-02-24T14:25:00Z">
            <w:r>
              <w:t>24</w:t>
            </w:r>
          </w:ins>
          <w:del w:id="58" w:author="Anne, Krishna" w:date="2016-02-24T14:25:00Z">
            <w:r w:rsidR="008E6C04" w:rsidDel="00CB6891">
              <w:delText>13</w:delText>
            </w:r>
          </w:del>
          <w:r w:rsidR="008E6C04">
            <w:t>-</w:t>
          </w:r>
          <w:ins w:id="59" w:author="Anne, Krishna" w:date="2016-02-24T14:25:00Z">
            <w:r>
              <w:t>Feb</w:t>
            </w:r>
          </w:ins>
          <w:del w:id="60" w:author="Anne, Krishna" w:date="2016-02-24T14:25:00Z">
            <w:r w:rsidR="008E6C04" w:rsidDel="00CB6891">
              <w:delText>Aug</w:delText>
            </w:r>
          </w:del>
          <w:r w:rsidR="008E6C04">
            <w:t>-1</w:t>
          </w:r>
          <w:ins w:id="61" w:author="Anne, Krishna" w:date="2016-02-24T14:26:00Z">
            <w:r>
              <w:t>6</w:t>
            </w:r>
          </w:ins>
          <w:del w:id="62" w:author="Anne, Krishna" w:date="2016-02-24T14:26:00Z">
            <w:r w:rsidR="008E6C04" w:rsidDel="00CB6891">
              <w:delText>5</w:delText>
            </w:r>
          </w:del>
        </w:p>
      </w:tc>
    </w:tr>
    <w:tr w:rsidR="00DE03FA">
      <w:trPr>
        <w:cantSplit/>
      </w:trPr>
      <w:tc>
        <w:tcPr>
          <w:tcW w:w="990" w:type="dxa"/>
        </w:tcPr>
        <w:p w:rsidR="00DE03FA" w:rsidRDefault="00DE03FA">
          <w:pPr>
            <w:pStyle w:val="Header"/>
          </w:pPr>
          <w:r>
            <w:t>Group:</w:t>
          </w:r>
        </w:p>
      </w:tc>
      <w:tc>
        <w:tcPr>
          <w:tcW w:w="1530" w:type="dxa"/>
        </w:tcPr>
        <w:p w:rsidR="00DE03FA" w:rsidRDefault="00DE03FA">
          <w:pPr>
            <w:pStyle w:val="Header"/>
          </w:pPr>
          <w:r>
            <w:t>ESG</w:t>
          </w:r>
        </w:p>
      </w:tc>
      <w:tc>
        <w:tcPr>
          <w:tcW w:w="1260" w:type="dxa"/>
        </w:tcPr>
        <w:p w:rsidR="00DE03FA" w:rsidRDefault="00DE03FA">
          <w:pPr>
            <w:pStyle w:val="Header"/>
          </w:pPr>
          <w:r>
            <w:t>Originator:</w:t>
          </w:r>
        </w:p>
      </w:tc>
      <w:tc>
        <w:tcPr>
          <w:tcW w:w="2610" w:type="dxa"/>
        </w:tcPr>
        <w:p w:rsidR="00DE03FA" w:rsidRDefault="009D4CE0" w:rsidP="00CB6891">
          <w:pPr>
            <w:pStyle w:val="Header"/>
          </w:pPr>
          <w:del w:id="63" w:author="Anne, Krishna" w:date="2016-02-24T14:26:00Z">
            <w:r w:rsidDel="00CB6891">
              <w:delText>Spandana Balani</w:delText>
            </w:r>
          </w:del>
          <w:ins w:id="64" w:author="Anne, Krishna" w:date="2016-02-24T14:26:00Z">
            <w:r w:rsidR="00CB6891">
              <w:t>Krishna Anne</w:t>
            </w:r>
          </w:ins>
        </w:p>
      </w:tc>
      <w:tc>
        <w:tcPr>
          <w:tcW w:w="1170" w:type="dxa"/>
        </w:tcPr>
        <w:p w:rsidR="00DE03FA" w:rsidRDefault="00DE03FA">
          <w:pPr>
            <w:pStyle w:val="Header"/>
          </w:pPr>
          <w:r>
            <w:t>Page:</w:t>
          </w:r>
        </w:p>
      </w:tc>
      <w:tc>
        <w:tcPr>
          <w:tcW w:w="1350" w:type="dxa"/>
        </w:tcPr>
        <w:p w:rsidR="00DE03FA" w:rsidRDefault="000B6E26">
          <w:pPr>
            <w:pStyle w:val="Header"/>
          </w:pPr>
          <w:r>
            <w:rPr>
              <w:rStyle w:val="PageNumber"/>
            </w:rPr>
            <w:fldChar w:fldCharType="begin"/>
          </w:r>
          <w:r w:rsidR="00DE03FA"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CB6891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 w:rsidR="00DE03FA"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 w:rsidR="00DE03FA"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CB6891">
            <w:rPr>
              <w:rStyle w:val="PageNumber"/>
              <w:noProof/>
            </w:rPr>
            <w:t>7</w:t>
          </w:r>
          <w:r>
            <w:rPr>
              <w:rStyle w:val="PageNumber"/>
            </w:rPr>
            <w:fldChar w:fldCharType="end"/>
          </w:r>
        </w:p>
      </w:tc>
    </w:tr>
  </w:tbl>
  <w:p w:rsidR="00DE03FA" w:rsidRDefault="00DE03FA">
    <w:pPr>
      <w:pStyle w:val="Header"/>
      <w:pBdr>
        <w:top w:val="single" w:sz="4" w:space="1" w:color="auto"/>
      </w:pBdr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0FC373E"/>
    <w:multiLevelType w:val="hybridMultilevel"/>
    <w:tmpl w:val="E3246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4A5B4A"/>
    <w:multiLevelType w:val="hybridMultilevel"/>
    <w:tmpl w:val="4320910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F925715"/>
    <w:multiLevelType w:val="hybridMultilevel"/>
    <w:tmpl w:val="1F78A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804561"/>
    <w:multiLevelType w:val="hybridMultilevel"/>
    <w:tmpl w:val="96664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D473EFF"/>
    <w:multiLevelType w:val="hybridMultilevel"/>
    <w:tmpl w:val="823EF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0E0FC3"/>
    <w:multiLevelType w:val="hybridMultilevel"/>
    <w:tmpl w:val="DDB6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8A0106C"/>
    <w:multiLevelType w:val="hybridMultilevel"/>
    <w:tmpl w:val="C2CA6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>
    <w:nsid w:val="4ABA06E3"/>
    <w:multiLevelType w:val="hybridMultilevel"/>
    <w:tmpl w:val="DC1A549E"/>
    <w:lvl w:ilvl="0" w:tplc="0409000F">
      <w:start w:val="1"/>
      <w:numFmt w:val="decimal"/>
      <w:lvlText w:val="%1."/>
      <w:lvlJc w:val="left"/>
      <w:pPr>
        <w:ind w:left="752" w:hanging="360"/>
      </w:pPr>
    </w:lvl>
    <w:lvl w:ilvl="1" w:tplc="04090019">
      <w:start w:val="1"/>
      <w:numFmt w:val="lowerLetter"/>
      <w:lvlText w:val="%2."/>
      <w:lvlJc w:val="left"/>
      <w:pPr>
        <w:ind w:left="1472" w:hanging="360"/>
      </w:pPr>
    </w:lvl>
    <w:lvl w:ilvl="2" w:tplc="0409001B" w:tentative="1">
      <w:start w:val="1"/>
      <w:numFmt w:val="lowerRoman"/>
      <w:lvlText w:val="%3."/>
      <w:lvlJc w:val="right"/>
      <w:pPr>
        <w:ind w:left="2192" w:hanging="180"/>
      </w:pPr>
    </w:lvl>
    <w:lvl w:ilvl="3" w:tplc="0409000F" w:tentative="1">
      <w:start w:val="1"/>
      <w:numFmt w:val="decimal"/>
      <w:lvlText w:val="%4."/>
      <w:lvlJc w:val="left"/>
      <w:pPr>
        <w:ind w:left="2912" w:hanging="360"/>
      </w:pPr>
    </w:lvl>
    <w:lvl w:ilvl="4" w:tplc="04090019" w:tentative="1">
      <w:start w:val="1"/>
      <w:numFmt w:val="lowerLetter"/>
      <w:lvlText w:val="%5."/>
      <w:lvlJc w:val="left"/>
      <w:pPr>
        <w:ind w:left="3632" w:hanging="360"/>
      </w:pPr>
    </w:lvl>
    <w:lvl w:ilvl="5" w:tplc="0409001B" w:tentative="1">
      <w:start w:val="1"/>
      <w:numFmt w:val="lowerRoman"/>
      <w:lvlText w:val="%6."/>
      <w:lvlJc w:val="right"/>
      <w:pPr>
        <w:ind w:left="4352" w:hanging="180"/>
      </w:pPr>
    </w:lvl>
    <w:lvl w:ilvl="6" w:tplc="0409000F" w:tentative="1">
      <w:start w:val="1"/>
      <w:numFmt w:val="decimal"/>
      <w:lvlText w:val="%7."/>
      <w:lvlJc w:val="left"/>
      <w:pPr>
        <w:ind w:left="5072" w:hanging="360"/>
      </w:pPr>
    </w:lvl>
    <w:lvl w:ilvl="7" w:tplc="04090019" w:tentative="1">
      <w:start w:val="1"/>
      <w:numFmt w:val="lowerLetter"/>
      <w:lvlText w:val="%8."/>
      <w:lvlJc w:val="left"/>
      <w:pPr>
        <w:ind w:left="5792" w:hanging="360"/>
      </w:pPr>
    </w:lvl>
    <w:lvl w:ilvl="8" w:tplc="0409001B" w:tentative="1">
      <w:start w:val="1"/>
      <w:numFmt w:val="lowerRoman"/>
      <w:lvlText w:val="%9."/>
      <w:lvlJc w:val="right"/>
      <w:pPr>
        <w:ind w:left="6512" w:hanging="180"/>
      </w:pPr>
    </w:lvl>
  </w:abstractNum>
  <w:abstractNum w:abstractNumId="14">
    <w:nsid w:val="4AD814CE"/>
    <w:multiLevelType w:val="hybridMultilevel"/>
    <w:tmpl w:val="186A0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0A46D86"/>
    <w:multiLevelType w:val="hybridMultilevel"/>
    <w:tmpl w:val="EBBC4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7B394E"/>
    <w:multiLevelType w:val="hybridMultilevel"/>
    <w:tmpl w:val="5212E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5484EFE"/>
    <w:multiLevelType w:val="hybridMultilevel"/>
    <w:tmpl w:val="3DA66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304DB6"/>
    <w:multiLevelType w:val="hybridMultilevel"/>
    <w:tmpl w:val="45121902"/>
    <w:lvl w:ilvl="0" w:tplc="C6507A1E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2">
    <w:nsid w:val="78F777E5"/>
    <w:multiLevelType w:val="hybridMultilevel"/>
    <w:tmpl w:val="A28A3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975107"/>
    <w:multiLevelType w:val="multilevel"/>
    <w:tmpl w:val="8654D8F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3"/>
  </w:num>
  <w:num w:numId="2">
    <w:abstractNumId w:val="21"/>
  </w:num>
  <w:num w:numId="3">
    <w:abstractNumId w:val="12"/>
  </w:num>
  <w:num w:numId="4">
    <w:abstractNumId w:val="0"/>
  </w:num>
  <w:num w:numId="5">
    <w:abstractNumId w:val="10"/>
  </w:num>
  <w:num w:numId="6">
    <w:abstractNumId w:val="3"/>
  </w:num>
  <w:num w:numId="7">
    <w:abstractNumId w:val="6"/>
  </w:num>
  <w:num w:numId="8">
    <w:abstractNumId w:val="7"/>
  </w:num>
  <w:num w:numId="9">
    <w:abstractNumId w:val="18"/>
  </w:num>
  <w:num w:numId="10">
    <w:abstractNumId w:val="15"/>
  </w:num>
  <w:num w:numId="11">
    <w:abstractNumId w:val="2"/>
  </w:num>
  <w:num w:numId="12">
    <w:abstractNumId w:val="13"/>
  </w:num>
  <w:num w:numId="13">
    <w:abstractNumId w:val="1"/>
  </w:num>
  <w:num w:numId="14">
    <w:abstractNumId w:val="16"/>
  </w:num>
  <w:num w:numId="15">
    <w:abstractNumId w:val="9"/>
  </w:num>
  <w:num w:numId="16">
    <w:abstractNumId w:val="11"/>
  </w:num>
  <w:num w:numId="17">
    <w:abstractNumId w:val="8"/>
  </w:num>
  <w:num w:numId="18">
    <w:abstractNumId w:val="14"/>
  </w:num>
  <w:num w:numId="19">
    <w:abstractNumId w:val="17"/>
  </w:num>
  <w:num w:numId="20">
    <w:abstractNumId w:val="4"/>
  </w:num>
  <w:num w:numId="21">
    <w:abstractNumId w:val="5"/>
  </w:num>
  <w:num w:numId="22">
    <w:abstractNumId w:val="22"/>
  </w:num>
  <w:num w:numId="23">
    <w:abstractNumId w:val="19"/>
  </w:num>
  <w:num w:numId="24">
    <w:abstractNumId w:val="20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B39"/>
    <w:rsid w:val="00002748"/>
    <w:rsid w:val="00011D95"/>
    <w:rsid w:val="00016211"/>
    <w:rsid w:val="00035442"/>
    <w:rsid w:val="00036AF7"/>
    <w:rsid w:val="00050365"/>
    <w:rsid w:val="00072C76"/>
    <w:rsid w:val="00073EF8"/>
    <w:rsid w:val="000A78A4"/>
    <w:rsid w:val="000B6E26"/>
    <w:rsid w:val="000B7B76"/>
    <w:rsid w:val="000C2C6D"/>
    <w:rsid w:val="000D28B1"/>
    <w:rsid w:val="000E1C0D"/>
    <w:rsid w:val="000E7DE6"/>
    <w:rsid w:val="00101096"/>
    <w:rsid w:val="00107819"/>
    <w:rsid w:val="001431B4"/>
    <w:rsid w:val="00154889"/>
    <w:rsid w:val="00162F98"/>
    <w:rsid w:val="001719F7"/>
    <w:rsid w:val="00173656"/>
    <w:rsid w:val="00180BB7"/>
    <w:rsid w:val="00192534"/>
    <w:rsid w:val="001A0806"/>
    <w:rsid w:val="001A2509"/>
    <w:rsid w:val="001A574F"/>
    <w:rsid w:val="001A62AD"/>
    <w:rsid w:val="001B60DF"/>
    <w:rsid w:val="001C67A3"/>
    <w:rsid w:val="001D6A7F"/>
    <w:rsid w:val="001E28D1"/>
    <w:rsid w:val="001E475E"/>
    <w:rsid w:val="001F09B2"/>
    <w:rsid w:val="001F4E5E"/>
    <w:rsid w:val="001F7009"/>
    <w:rsid w:val="00200C82"/>
    <w:rsid w:val="0020722A"/>
    <w:rsid w:val="00224E7A"/>
    <w:rsid w:val="00251AC0"/>
    <w:rsid w:val="002563E7"/>
    <w:rsid w:val="00260F90"/>
    <w:rsid w:val="00264E9B"/>
    <w:rsid w:val="002651B5"/>
    <w:rsid w:val="00274532"/>
    <w:rsid w:val="00275B51"/>
    <w:rsid w:val="00282852"/>
    <w:rsid w:val="00283325"/>
    <w:rsid w:val="00284691"/>
    <w:rsid w:val="00285CB3"/>
    <w:rsid w:val="002864B6"/>
    <w:rsid w:val="00295CD1"/>
    <w:rsid w:val="00297784"/>
    <w:rsid w:val="002B792F"/>
    <w:rsid w:val="002B7B9F"/>
    <w:rsid w:val="002C03D8"/>
    <w:rsid w:val="002C4AEB"/>
    <w:rsid w:val="00315335"/>
    <w:rsid w:val="0034046E"/>
    <w:rsid w:val="00347B0F"/>
    <w:rsid w:val="00353877"/>
    <w:rsid w:val="0036693A"/>
    <w:rsid w:val="0037668F"/>
    <w:rsid w:val="003C4D3F"/>
    <w:rsid w:val="003D7910"/>
    <w:rsid w:val="003F5475"/>
    <w:rsid w:val="00416335"/>
    <w:rsid w:val="004441D5"/>
    <w:rsid w:val="004527BC"/>
    <w:rsid w:val="00477FF8"/>
    <w:rsid w:val="004807E5"/>
    <w:rsid w:val="004825AF"/>
    <w:rsid w:val="004A061B"/>
    <w:rsid w:val="004A30FB"/>
    <w:rsid w:val="004A781C"/>
    <w:rsid w:val="004F359E"/>
    <w:rsid w:val="004F5328"/>
    <w:rsid w:val="00505BE0"/>
    <w:rsid w:val="00510DCD"/>
    <w:rsid w:val="00515922"/>
    <w:rsid w:val="00546E14"/>
    <w:rsid w:val="00553AD1"/>
    <w:rsid w:val="00556D14"/>
    <w:rsid w:val="00560FA0"/>
    <w:rsid w:val="00567517"/>
    <w:rsid w:val="00590D11"/>
    <w:rsid w:val="0059107C"/>
    <w:rsid w:val="005B1C26"/>
    <w:rsid w:val="005C1100"/>
    <w:rsid w:val="005C2A99"/>
    <w:rsid w:val="005C2C1C"/>
    <w:rsid w:val="005C7476"/>
    <w:rsid w:val="005D4D7D"/>
    <w:rsid w:val="005D5FE4"/>
    <w:rsid w:val="00600F43"/>
    <w:rsid w:val="00603274"/>
    <w:rsid w:val="0060597A"/>
    <w:rsid w:val="00606119"/>
    <w:rsid w:val="00616853"/>
    <w:rsid w:val="00626A38"/>
    <w:rsid w:val="00641974"/>
    <w:rsid w:val="00651481"/>
    <w:rsid w:val="006524C1"/>
    <w:rsid w:val="006549E5"/>
    <w:rsid w:val="00660817"/>
    <w:rsid w:val="006718AD"/>
    <w:rsid w:val="00671DDB"/>
    <w:rsid w:val="00674ADF"/>
    <w:rsid w:val="006768B8"/>
    <w:rsid w:val="00683DCF"/>
    <w:rsid w:val="006B2F62"/>
    <w:rsid w:val="006C4A52"/>
    <w:rsid w:val="006D151B"/>
    <w:rsid w:val="006D33CC"/>
    <w:rsid w:val="006D358E"/>
    <w:rsid w:val="006D676A"/>
    <w:rsid w:val="006E3AE5"/>
    <w:rsid w:val="006E428F"/>
    <w:rsid w:val="006F01A3"/>
    <w:rsid w:val="00700457"/>
    <w:rsid w:val="00701150"/>
    <w:rsid w:val="0070361D"/>
    <w:rsid w:val="00706174"/>
    <w:rsid w:val="00707AA7"/>
    <w:rsid w:val="00714874"/>
    <w:rsid w:val="007151C5"/>
    <w:rsid w:val="00731BE2"/>
    <w:rsid w:val="00732C30"/>
    <w:rsid w:val="00757049"/>
    <w:rsid w:val="0076047D"/>
    <w:rsid w:val="00783C14"/>
    <w:rsid w:val="007A37A6"/>
    <w:rsid w:val="007A69AC"/>
    <w:rsid w:val="007B2F64"/>
    <w:rsid w:val="007B76C3"/>
    <w:rsid w:val="007C4C59"/>
    <w:rsid w:val="007D72DE"/>
    <w:rsid w:val="007F0489"/>
    <w:rsid w:val="008050CA"/>
    <w:rsid w:val="0081314C"/>
    <w:rsid w:val="008242F0"/>
    <w:rsid w:val="00836AC1"/>
    <w:rsid w:val="00841B2A"/>
    <w:rsid w:val="008510F0"/>
    <w:rsid w:val="008535B2"/>
    <w:rsid w:val="00853710"/>
    <w:rsid w:val="008609CE"/>
    <w:rsid w:val="00883552"/>
    <w:rsid w:val="008A7889"/>
    <w:rsid w:val="008B2656"/>
    <w:rsid w:val="008B3E94"/>
    <w:rsid w:val="008C5D9C"/>
    <w:rsid w:val="008C65EB"/>
    <w:rsid w:val="008C6C35"/>
    <w:rsid w:val="008D2035"/>
    <w:rsid w:val="008D38E3"/>
    <w:rsid w:val="008E2475"/>
    <w:rsid w:val="008E6C04"/>
    <w:rsid w:val="008F1B2A"/>
    <w:rsid w:val="008F38FB"/>
    <w:rsid w:val="008F6DBB"/>
    <w:rsid w:val="00900B9A"/>
    <w:rsid w:val="00916B39"/>
    <w:rsid w:val="0092194D"/>
    <w:rsid w:val="00932C7E"/>
    <w:rsid w:val="00937013"/>
    <w:rsid w:val="00941CFE"/>
    <w:rsid w:val="00942F40"/>
    <w:rsid w:val="00955F6A"/>
    <w:rsid w:val="00957470"/>
    <w:rsid w:val="00977284"/>
    <w:rsid w:val="00987833"/>
    <w:rsid w:val="009B20B2"/>
    <w:rsid w:val="009B4C88"/>
    <w:rsid w:val="009C1FC9"/>
    <w:rsid w:val="009D4CE0"/>
    <w:rsid w:val="009E65F9"/>
    <w:rsid w:val="00A03FE3"/>
    <w:rsid w:val="00A126B2"/>
    <w:rsid w:val="00A17EB8"/>
    <w:rsid w:val="00A22B0B"/>
    <w:rsid w:val="00A250FF"/>
    <w:rsid w:val="00A268FB"/>
    <w:rsid w:val="00A40CFD"/>
    <w:rsid w:val="00A668FA"/>
    <w:rsid w:val="00A672EE"/>
    <w:rsid w:val="00A67644"/>
    <w:rsid w:val="00A700CF"/>
    <w:rsid w:val="00A709D1"/>
    <w:rsid w:val="00A751C3"/>
    <w:rsid w:val="00A82786"/>
    <w:rsid w:val="00A82D30"/>
    <w:rsid w:val="00A86E8E"/>
    <w:rsid w:val="00A9087A"/>
    <w:rsid w:val="00A90D3D"/>
    <w:rsid w:val="00AA0B6D"/>
    <w:rsid w:val="00AD699E"/>
    <w:rsid w:val="00AD731B"/>
    <w:rsid w:val="00AE4F56"/>
    <w:rsid w:val="00AF0E90"/>
    <w:rsid w:val="00AF3F7D"/>
    <w:rsid w:val="00B02643"/>
    <w:rsid w:val="00B21FBF"/>
    <w:rsid w:val="00B27D95"/>
    <w:rsid w:val="00B3002E"/>
    <w:rsid w:val="00B54697"/>
    <w:rsid w:val="00B5594D"/>
    <w:rsid w:val="00B57FE6"/>
    <w:rsid w:val="00B611C5"/>
    <w:rsid w:val="00B70668"/>
    <w:rsid w:val="00B725C1"/>
    <w:rsid w:val="00B75576"/>
    <w:rsid w:val="00B82469"/>
    <w:rsid w:val="00B86D6A"/>
    <w:rsid w:val="00BA1C7F"/>
    <w:rsid w:val="00BB79DD"/>
    <w:rsid w:val="00BC47D2"/>
    <w:rsid w:val="00BC5DE5"/>
    <w:rsid w:val="00BD008B"/>
    <w:rsid w:val="00BD15D2"/>
    <w:rsid w:val="00BD3DFF"/>
    <w:rsid w:val="00BE0AEC"/>
    <w:rsid w:val="00BE75C6"/>
    <w:rsid w:val="00BF364D"/>
    <w:rsid w:val="00C104A7"/>
    <w:rsid w:val="00C219AA"/>
    <w:rsid w:val="00C31D71"/>
    <w:rsid w:val="00C321D4"/>
    <w:rsid w:val="00C35BD3"/>
    <w:rsid w:val="00C36EC8"/>
    <w:rsid w:val="00C40540"/>
    <w:rsid w:val="00C512F1"/>
    <w:rsid w:val="00C5239A"/>
    <w:rsid w:val="00C644F5"/>
    <w:rsid w:val="00C72FFA"/>
    <w:rsid w:val="00C85C84"/>
    <w:rsid w:val="00C918D1"/>
    <w:rsid w:val="00CA3406"/>
    <w:rsid w:val="00CB6891"/>
    <w:rsid w:val="00CC05FD"/>
    <w:rsid w:val="00CE642A"/>
    <w:rsid w:val="00D032B3"/>
    <w:rsid w:val="00D174F8"/>
    <w:rsid w:val="00D2378A"/>
    <w:rsid w:val="00D602D2"/>
    <w:rsid w:val="00D65A4D"/>
    <w:rsid w:val="00D70AF3"/>
    <w:rsid w:val="00D73EE5"/>
    <w:rsid w:val="00D76462"/>
    <w:rsid w:val="00D86173"/>
    <w:rsid w:val="00D94BDD"/>
    <w:rsid w:val="00D9560D"/>
    <w:rsid w:val="00DC10CD"/>
    <w:rsid w:val="00DC7E08"/>
    <w:rsid w:val="00DD6CAA"/>
    <w:rsid w:val="00DE03FA"/>
    <w:rsid w:val="00DE4889"/>
    <w:rsid w:val="00E17CA7"/>
    <w:rsid w:val="00E35057"/>
    <w:rsid w:val="00E509F1"/>
    <w:rsid w:val="00E5472B"/>
    <w:rsid w:val="00E5482D"/>
    <w:rsid w:val="00E57C42"/>
    <w:rsid w:val="00E65911"/>
    <w:rsid w:val="00E706BE"/>
    <w:rsid w:val="00E76D9B"/>
    <w:rsid w:val="00E91ADF"/>
    <w:rsid w:val="00EA783D"/>
    <w:rsid w:val="00ED15E6"/>
    <w:rsid w:val="00EE5444"/>
    <w:rsid w:val="00F122CF"/>
    <w:rsid w:val="00F15676"/>
    <w:rsid w:val="00F3565B"/>
    <w:rsid w:val="00F50821"/>
    <w:rsid w:val="00F5400F"/>
    <w:rsid w:val="00F566B2"/>
    <w:rsid w:val="00F638B9"/>
    <w:rsid w:val="00F643F7"/>
    <w:rsid w:val="00F648ED"/>
    <w:rsid w:val="00F64CF7"/>
    <w:rsid w:val="00F80F31"/>
    <w:rsid w:val="00F82E8E"/>
    <w:rsid w:val="00F92C94"/>
    <w:rsid w:val="00F957FA"/>
    <w:rsid w:val="00FB2942"/>
    <w:rsid w:val="00FB432D"/>
    <w:rsid w:val="00FD0E18"/>
    <w:rsid w:val="00FE0C02"/>
    <w:rsid w:val="00FE14F3"/>
    <w:rsid w:val="00FF0393"/>
    <w:rsid w:val="00FF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444"/>
    <w:pPr>
      <w:spacing w:after="120"/>
    </w:pPr>
  </w:style>
  <w:style w:type="paragraph" w:styleId="Heading1">
    <w:name w:val="heading 1"/>
    <w:basedOn w:val="Normal"/>
    <w:next w:val="Normal"/>
    <w:link w:val="Heading1Char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uiPriority w:val="39"/>
    <w:qFormat/>
    <w:rsid w:val="00853710"/>
    <w:pPr>
      <w:tabs>
        <w:tab w:val="left" w:pos="880"/>
        <w:tab w:val="right" w:leader="dot" w:pos="8640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560D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9560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9560D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D956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0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0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E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E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768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List-Accent11">
    <w:name w:val="Light List - Accent 11"/>
    <w:basedOn w:val="TableNormal"/>
    <w:uiPriority w:val="61"/>
    <w:rsid w:val="006768B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F80F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77FF8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D174F8"/>
    <w:rPr>
      <w:rFonts w:ascii="Arial" w:hAnsi="Arial"/>
      <w:b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011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115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115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1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150"/>
    <w:rPr>
      <w:b/>
      <w:bCs/>
    </w:rPr>
  </w:style>
  <w:style w:type="paragraph" w:styleId="Revision">
    <w:name w:val="Revision"/>
    <w:hidden/>
    <w:uiPriority w:val="99"/>
    <w:semiHidden/>
    <w:rsid w:val="00701150"/>
  </w:style>
  <w:style w:type="paragraph" w:styleId="Subtitle">
    <w:name w:val="Subtitle"/>
    <w:basedOn w:val="Normal"/>
    <w:next w:val="Normal"/>
    <w:link w:val="SubtitleChar"/>
    <w:uiPriority w:val="11"/>
    <w:qFormat/>
    <w:rsid w:val="00B706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06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LightList-Accent12">
    <w:name w:val="Light List - Accent 12"/>
    <w:basedOn w:val="TableNormal"/>
    <w:uiPriority w:val="61"/>
    <w:rsid w:val="006524C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EE5444"/>
    <w:rPr>
      <w:rFonts w:ascii="Arial" w:hAnsi="Arial"/>
      <w:b/>
      <w:kern w:val="28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444"/>
    <w:pPr>
      <w:spacing w:after="120"/>
    </w:pPr>
  </w:style>
  <w:style w:type="paragraph" w:styleId="Heading1">
    <w:name w:val="heading 1"/>
    <w:basedOn w:val="Normal"/>
    <w:next w:val="Normal"/>
    <w:link w:val="Heading1Char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uiPriority w:val="39"/>
    <w:qFormat/>
    <w:rsid w:val="00853710"/>
    <w:pPr>
      <w:tabs>
        <w:tab w:val="left" w:pos="880"/>
        <w:tab w:val="right" w:leader="dot" w:pos="8640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560D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9560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9560D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D956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0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0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E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E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768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List-Accent11">
    <w:name w:val="Light List - Accent 11"/>
    <w:basedOn w:val="TableNormal"/>
    <w:uiPriority w:val="61"/>
    <w:rsid w:val="006768B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F80F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77FF8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D174F8"/>
    <w:rPr>
      <w:rFonts w:ascii="Arial" w:hAnsi="Arial"/>
      <w:b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011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115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115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1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150"/>
    <w:rPr>
      <w:b/>
      <w:bCs/>
    </w:rPr>
  </w:style>
  <w:style w:type="paragraph" w:styleId="Revision">
    <w:name w:val="Revision"/>
    <w:hidden/>
    <w:uiPriority w:val="99"/>
    <w:semiHidden/>
    <w:rsid w:val="00701150"/>
  </w:style>
  <w:style w:type="paragraph" w:styleId="Subtitle">
    <w:name w:val="Subtitle"/>
    <w:basedOn w:val="Normal"/>
    <w:next w:val="Normal"/>
    <w:link w:val="SubtitleChar"/>
    <w:uiPriority w:val="11"/>
    <w:qFormat/>
    <w:rsid w:val="00B706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06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LightList-Accent12">
    <w:name w:val="Light List - Accent 12"/>
    <w:basedOn w:val="TableNormal"/>
    <w:uiPriority w:val="61"/>
    <w:rsid w:val="006524C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EE5444"/>
    <w:rPr>
      <w:rFonts w:ascii="Arial" w:hAnsi="Arial"/>
      <w:b/>
      <w:kern w:val="28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xz0btk\LOCALS~1\Temp\SWC%20Integration%20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D43E8F-912B-4121-B80B-B1DFCAEB1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SWC Integration Manual.dotx</Template>
  <TotalTime>0</TotalTime>
  <Pages>7</Pages>
  <Words>816</Words>
  <Characters>4653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5459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Jeremy Warmbier</dc:creator>
  <cp:lastModifiedBy>Anne, Krishna</cp:lastModifiedBy>
  <cp:revision>2</cp:revision>
  <cp:lastPrinted>2011-03-21T13:34:00Z</cp:lastPrinted>
  <dcterms:created xsi:type="dcterms:W3CDTF">2016-02-24T19:26:00Z</dcterms:created>
  <dcterms:modified xsi:type="dcterms:W3CDTF">2016-02-24T19:26:00Z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VehDyn</vt:lpwstr>
  </property>
  <property fmtid="{D5CDD505-2E9C-101B-9397-08002B2CF9AE}" pid="3" name="MDDRevNum">
    <vt:lpwstr>1</vt:lpwstr>
  </property>
  <property fmtid="{D5CDD505-2E9C-101B-9397-08002B2CF9AE}" pid="4" name="Module Layer">
    <vt:lpwstr>0</vt:lpwstr>
  </property>
  <property fmtid="{D5CDD505-2E9C-101B-9397-08002B2CF9AE}" pid="5" name="Module Name">
    <vt:lpwstr>VehDyn</vt:lpwstr>
  </property>
  <property fmtid="{D5CDD505-2E9C-101B-9397-08002B2CF9AE}" pid="6" name="Product Line">
    <vt:lpwstr>Gen II+ EPS EA3</vt:lpwstr>
  </property>
</Properties>
</file>