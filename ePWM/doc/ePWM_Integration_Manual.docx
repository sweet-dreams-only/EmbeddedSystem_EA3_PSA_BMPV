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A17EB8" w:rsidP="00A17EB8">
      <w:pPr>
        <w:pStyle w:val="Title"/>
      </w:pPr>
      <w:r>
        <w:t>Integration</w:t>
      </w:r>
      <w:r w:rsidR="0076047D">
        <w:t xml:space="preserve"> Manual</w:t>
      </w:r>
      <w:r w:rsidR="004A781C">
        <w:t xml:space="preserve"> </w:t>
      </w:r>
      <w:r w:rsidR="00694DC5">
        <w:t xml:space="preserve"> ePWM</w:t>
      </w:r>
    </w:p>
    <w:p w:rsidR="004A781C" w:rsidRDefault="00B70668" w:rsidP="00B70668">
      <w:pPr>
        <w:pStyle w:val="Subtitle"/>
      </w:pPr>
      <w:r>
        <w:t>Table of Contents</w:t>
      </w:r>
      <w:r w:rsidR="000B6E26">
        <w:fldChar w:fldCharType="begin"/>
      </w:r>
      <w:r w:rsidR="004A781C">
        <w:instrText xml:space="preserve"> DOCVARIABLE "MDDRevNum" \* MERGEFORMAT </w:instrText>
      </w:r>
      <w:r w:rsidR="000B6E26">
        <w:fldChar w:fldCharType="end"/>
      </w:r>
      <w:r w:rsidR="000B6E26">
        <w:fldChar w:fldCharType="begin"/>
      </w:r>
      <w:r w:rsidR="004A781C">
        <w:instrText xml:space="preserve"> DOCVARIABLE "MDDRevNum" \* MERGEFORMAT </w:instrText>
      </w:r>
      <w:r w:rsidR="000B6E26">
        <w:fldChar w:fldCharType="end"/>
      </w:r>
    </w:p>
    <w:p w:rsidR="00191A97" w:rsidRDefault="000B6E26">
      <w:pPr>
        <w:pStyle w:val="TOC1"/>
        <w:tabs>
          <w:tab w:val="left" w:pos="400"/>
          <w:tab w:val="right" w:leader="dot" w:pos="8630"/>
        </w:tabs>
        <w:rPr>
          <w:rFonts w:asciiTheme="minorHAnsi" w:eastAsiaTheme="minorEastAsia" w:hAnsiTheme="minorHAnsi" w:cstheme="minorBidi"/>
          <w:noProof/>
          <w:sz w:val="22"/>
          <w:szCs w:val="22"/>
        </w:rPr>
      </w:pPr>
      <w:r>
        <w:fldChar w:fldCharType="begin"/>
      </w:r>
      <w:r w:rsidR="00B70668">
        <w:instrText xml:space="preserve"> TOC \o "1-3" \h \z \u </w:instrText>
      </w:r>
      <w:r>
        <w:fldChar w:fldCharType="separate"/>
      </w:r>
      <w:hyperlink w:anchor="_Toc410195376" w:history="1">
        <w:r w:rsidR="00191A97" w:rsidRPr="008C68A5">
          <w:rPr>
            <w:rStyle w:val="Hyperlink"/>
            <w:noProof/>
          </w:rPr>
          <w:t>1</w:t>
        </w:r>
        <w:r w:rsidR="00191A97">
          <w:rPr>
            <w:rFonts w:asciiTheme="minorHAnsi" w:eastAsiaTheme="minorEastAsia" w:hAnsiTheme="minorHAnsi" w:cstheme="minorBidi"/>
            <w:noProof/>
            <w:sz w:val="22"/>
            <w:szCs w:val="22"/>
          </w:rPr>
          <w:tab/>
        </w:r>
        <w:r w:rsidR="00191A97" w:rsidRPr="008C68A5">
          <w:rPr>
            <w:rStyle w:val="Hyperlink"/>
            <w:noProof/>
          </w:rPr>
          <w:t>Dependencies</w:t>
        </w:r>
        <w:r w:rsidR="00191A97">
          <w:rPr>
            <w:noProof/>
            <w:webHidden/>
          </w:rPr>
          <w:tab/>
        </w:r>
        <w:r w:rsidR="00191A97">
          <w:rPr>
            <w:noProof/>
            <w:webHidden/>
          </w:rPr>
          <w:fldChar w:fldCharType="begin"/>
        </w:r>
        <w:r w:rsidR="00191A97">
          <w:rPr>
            <w:noProof/>
            <w:webHidden/>
          </w:rPr>
          <w:instrText xml:space="preserve"> PAGEREF _Toc410195376 \h </w:instrText>
        </w:r>
        <w:r w:rsidR="00191A97">
          <w:rPr>
            <w:noProof/>
            <w:webHidden/>
          </w:rPr>
        </w:r>
        <w:r w:rsidR="00191A97">
          <w:rPr>
            <w:noProof/>
            <w:webHidden/>
          </w:rPr>
          <w:fldChar w:fldCharType="separate"/>
        </w:r>
        <w:r w:rsidR="00191A97">
          <w:rPr>
            <w:noProof/>
            <w:webHidden/>
          </w:rPr>
          <w:t>2</w:t>
        </w:r>
        <w:r w:rsidR="00191A97">
          <w:rPr>
            <w:noProof/>
            <w:webHidden/>
          </w:rPr>
          <w:fldChar w:fldCharType="end"/>
        </w:r>
      </w:hyperlink>
    </w:p>
    <w:p w:rsidR="00191A97" w:rsidRDefault="00BA246B">
      <w:pPr>
        <w:pStyle w:val="TOC2"/>
        <w:rPr>
          <w:rFonts w:asciiTheme="minorHAnsi" w:eastAsiaTheme="minorEastAsia" w:hAnsiTheme="minorHAnsi" w:cstheme="minorBidi"/>
          <w:noProof/>
          <w:sz w:val="22"/>
          <w:szCs w:val="22"/>
        </w:rPr>
      </w:pPr>
      <w:hyperlink w:anchor="_Toc410195377" w:history="1">
        <w:r w:rsidR="00191A97" w:rsidRPr="008C68A5">
          <w:rPr>
            <w:rStyle w:val="Hyperlink"/>
            <w:noProof/>
          </w:rPr>
          <w:t>1.1</w:t>
        </w:r>
        <w:r w:rsidR="00191A97">
          <w:rPr>
            <w:rFonts w:asciiTheme="minorHAnsi" w:eastAsiaTheme="minorEastAsia" w:hAnsiTheme="minorHAnsi" w:cstheme="minorBidi"/>
            <w:noProof/>
            <w:sz w:val="22"/>
            <w:szCs w:val="22"/>
          </w:rPr>
          <w:tab/>
        </w:r>
        <w:r w:rsidR="00191A97" w:rsidRPr="008C68A5">
          <w:rPr>
            <w:rStyle w:val="Hyperlink"/>
            <w:noProof/>
          </w:rPr>
          <w:t>SWCs</w:t>
        </w:r>
        <w:r w:rsidR="00191A97">
          <w:rPr>
            <w:noProof/>
            <w:webHidden/>
          </w:rPr>
          <w:tab/>
        </w:r>
        <w:r w:rsidR="00191A97">
          <w:rPr>
            <w:noProof/>
            <w:webHidden/>
          </w:rPr>
          <w:fldChar w:fldCharType="begin"/>
        </w:r>
        <w:r w:rsidR="00191A97">
          <w:rPr>
            <w:noProof/>
            <w:webHidden/>
          </w:rPr>
          <w:instrText xml:space="preserve"> PAGEREF _Toc410195377 \h </w:instrText>
        </w:r>
        <w:r w:rsidR="00191A97">
          <w:rPr>
            <w:noProof/>
            <w:webHidden/>
          </w:rPr>
        </w:r>
        <w:r w:rsidR="00191A97">
          <w:rPr>
            <w:noProof/>
            <w:webHidden/>
          </w:rPr>
          <w:fldChar w:fldCharType="separate"/>
        </w:r>
        <w:r w:rsidR="00191A97">
          <w:rPr>
            <w:noProof/>
            <w:webHidden/>
          </w:rPr>
          <w:t>2</w:t>
        </w:r>
        <w:r w:rsidR="00191A97">
          <w:rPr>
            <w:noProof/>
            <w:webHidden/>
          </w:rPr>
          <w:fldChar w:fldCharType="end"/>
        </w:r>
      </w:hyperlink>
    </w:p>
    <w:p w:rsidR="00191A97" w:rsidRDefault="00BA246B">
      <w:pPr>
        <w:pStyle w:val="TOC2"/>
        <w:rPr>
          <w:rFonts w:asciiTheme="minorHAnsi" w:eastAsiaTheme="minorEastAsia" w:hAnsiTheme="minorHAnsi" w:cstheme="minorBidi"/>
          <w:noProof/>
          <w:sz w:val="22"/>
          <w:szCs w:val="22"/>
        </w:rPr>
      </w:pPr>
      <w:hyperlink w:anchor="_Toc410195378" w:history="1">
        <w:r w:rsidR="00191A97" w:rsidRPr="008C68A5">
          <w:rPr>
            <w:rStyle w:val="Hyperlink"/>
            <w:noProof/>
          </w:rPr>
          <w:t>1.2</w:t>
        </w:r>
        <w:r w:rsidR="00191A97">
          <w:rPr>
            <w:rFonts w:asciiTheme="minorHAnsi" w:eastAsiaTheme="minorEastAsia" w:hAnsiTheme="minorHAnsi" w:cstheme="minorBidi"/>
            <w:noProof/>
            <w:sz w:val="22"/>
            <w:szCs w:val="22"/>
          </w:rPr>
          <w:tab/>
        </w:r>
        <w:r w:rsidR="00191A97" w:rsidRPr="008C68A5">
          <w:rPr>
            <w:rStyle w:val="Hyperlink"/>
            <w:noProof/>
          </w:rPr>
          <w:t>Global Functions(Non RTE) to be provided to Integration Project</w:t>
        </w:r>
        <w:r w:rsidR="00191A97">
          <w:rPr>
            <w:noProof/>
            <w:webHidden/>
          </w:rPr>
          <w:tab/>
        </w:r>
        <w:r w:rsidR="00191A97">
          <w:rPr>
            <w:noProof/>
            <w:webHidden/>
          </w:rPr>
          <w:fldChar w:fldCharType="begin"/>
        </w:r>
        <w:r w:rsidR="00191A97">
          <w:rPr>
            <w:noProof/>
            <w:webHidden/>
          </w:rPr>
          <w:instrText xml:space="preserve"> PAGEREF _Toc410195378 \h </w:instrText>
        </w:r>
        <w:r w:rsidR="00191A97">
          <w:rPr>
            <w:noProof/>
            <w:webHidden/>
          </w:rPr>
        </w:r>
        <w:r w:rsidR="00191A97">
          <w:rPr>
            <w:noProof/>
            <w:webHidden/>
          </w:rPr>
          <w:fldChar w:fldCharType="separate"/>
        </w:r>
        <w:r w:rsidR="00191A97">
          <w:rPr>
            <w:noProof/>
            <w:webHidden/>
          </w:rPr>
          <w:t>2</w:t>
        </w:r>
        <w:r w:rsidR="00191A97">
          <w:rPr>
            <w:noProof/>
            <w:webHidden/>
          </w:rPr>
          <w:fldChar w:fldCharType="end"/>
        </w:r>
      </w:hyperlink>
    </w:p>
    <w:p w:rsidR="00191A97" w:rsidRDefault="00BA246B">
      <w:pPr>
        <w:pStyle w:val="TOC1"/>
        <w:tabs>
          <w:tab w:val="left" w:pos="400"/>
          <w:tab w:val="right" w:leader="dot" w:pos="8630"/>
        </w:tabs>
        <w:rPr>
          <w:rFonts w:asciiTheme="minorHAnsi" w:eastAsiaTheme="minorEastAsia" w:hAnsiTheme="minorHAnsi" w:cstheme="minorBidi"/>
          <w:noProof/>
          <w:sz w:val="22"/>
          <w:szCs w:val="22"/>
        </w:rPr>
      </w:pPr>
      <w:hyperlink w:anchor="_Toc410195379" w:history="1">
        <w:r w:rsidR="00191A97" w:rsidRPr="008C68A5">
          <w:rPr>
            <w:rStyle w:val="Hyperlink"/>
            <w:noProof/>
          </w:rPr>
          <w:t>2</w:t>
        </w:r>
        <w:r w:rsidR="00191A97">
          <w:rPr>
            <w:rFonts w:asciiTheme="minorHAnsi" w:eastAsiaTheme="minorEastAsia" w:hAnsiTheme="minorHAnsi" w:cstheme="minorBidi"/>
            <w:noProof/>
            <w:sz w:val="22"/>
            <w:szCs w:val="22"/>
          </w:rPr>
          <w:tab/>
        </w:r>
        <w:r w:rsidR="00191A97" w:rsidRPr="008C68A5">
          <w:rPr>
            <w:rStyle w:val="Hyperlink"/>
            <w:noProof/>
          </w:rPr>
          <w:t>Configuration</w:t>
        </w:r>
        <w:r w:rsidR="00191A97">
          <w:rPr>
            <w:noProof/>
            <w:webHidden/>
          </w:rPr>
          <w:tab/>
        </w:r>
        <w:r w:rsidR="00191A97">
          <w:rPr>
            <w:noProof/>
            <w:webHidden/>
          </w:rPr>
          <w:fldChar w:fldCharType="begin"/>
        </w:r>
        <w:r w:rsidR="00191A97">
          <w:rPr>
            <w:noProof/>
            <w:webHidden/>
          </w:rPr>
          <w:instrText xml:space="preserve"> PAGEREF _Toc410195379 \h </w:instrText>
        </w:r>
        <w:r w:rsidR="00191A97">
          <w:rPr>
            <w:noProof/>
            <w:webHidden/>
          </w:rPr>
        </w:r>
        <w:r w:rsidR="00191A97">
          <w:rPr>
            <w:noProof/>
            <w:webHidden/>
          </w:rPr>
          <w:fldChar w:fldCharType="separate"/>
        </w:r>
        <w:r w:rsidR="00191A97">
          <w:rPr>
            <w:noProof/>
            <w:webHidden/>
          </w:rPr>
          <w:t>3</w:t>
        </w:r>
        <w:r w:rsidR="00191A97">
          <w:rPr>
            <w:noProof/>
            <w:webHidden/>
          </w:rPr>
          <w:fldChar w:fldCharType="end"/>
        </w:r>
      </w:hyperlink>
    </w:p>
    <w:p w:rsidR="00191A97" w:rsidRDefault="00BA246B">
      <w:pPr>
        <w:pStyle w:val="TOC2"/>
        <w:rPr>
          <w:rFonts w:asciiTheme="minorHAnsi" w:eastAsiaTheme="minorEastAsia" w:hAnsiTheme="minorHAnsi" w:cstheme="minorBidi"/>
          <w:noProof/>
          <w:sz w:val="22"/>
          <w:szCs w:val="22"/>
        </w:rPr>
      </w:pPr>
      <w:hyperlink w:anchor="_Toc410195380" w:history="1">
        <w:r w:rsidR="00191A97" w:rsidRPr="008C68A5">
          <w:rPr>
            <w:rStyle w:val="Hyperlink"/>
            <w:noProof/>
          </w:rPr>
          <w:t>2.1</w:t>
        </w:r>
        <w:r w:rsidR="00191A97">
          <w:rPr>
            <w:rFonts w:asciiTheme="minorHAnsi" w:eastAsiaTheme="minorEastAsia" w:hAnsiTheme="minorHAnsi" w:cstheme="minorBidi"/>
            <w:noProof/>
            <w:sz w:val="22"/>
            <w:szCs w:val="22"/>
          </w:rPr>
          <w:tab/>
        </w:r>
        <w:r w:rsidR="00191A97" w:rsidRPr="008C68A5">
          <w:rPr>
            <w:rStyle w:val="Hyperlink"/>
            <w:noProof/>
          </w:rPr>
          <w:t>Build Time Config</w:t>
        </w:r>
        <w:r w:rsidR="00191A97">
          <w:rPr>
            <w:noProof/>
            <w:webHidden/>
          </w:rPr>
          <w:tab/>
        </w:r>
        <w:r w:rsidR="00191A97">
          <w:rPr>
            <w:noProof/>
            <w:webHidden/>
          </w:rPr>
          <w:fldChar w:fldCharType="begin"/>
        </w:r>
        <w:r w:rsidR="00191A97">
          <w:rPr>
            <w:noProof/>
            <w:webHidden/>
          </w:rPr>
          <w:instrText xml:space="preserve"> PAGEREF _Toc410195380 \h </w:instrText>
        </w:r>
        <w:r w:rsidR="00191A97">
          <w:rPr>
            <w:noProof/>
            <w:webHidden/>
          </w:rPr>
        </w:r>
        <w:r w:rsidR="00191A97">
          <w:rPr>
            <w:noProof/>
            <w:webHidden/>
          </w:rPr>
          <w:fldChar w:fldCharType="separate"/>
        </w:r>
        <w:r w:rsidR="00191A97">
          <w:rPr>
            <w:noProof/>
            <w:webHidden/>
          </w:rPr>
          <w:t>3</w:t>
        </w:r>
        <w:r w:rsidR="00191A97">
          <w:rPr>
            <w:noProof/>
            <w:webHidden/>
          </w:rPr>
          <w:fldChar w:fldCharType="end"/>
        </w:r>
      </w:hyperlink>
    </w:p>
    <w:p w:rsidR="00191A97" w:rsidRDefault="00BA246B">
      <w:pPr>
        <w:pStyle w:val="TOC2"/>
        <w:rPr>
          <w:rFonts w:asciiTheme="minorHAnsi" w:eastAsiaTheme="minorEastAsia" w:hAnsiTheme="minorHAnsi" w:cstheme="minorBidi"/>
          <w:noProof/>
          <w:sz w:val="22"/>
          <w:szCs w:val="22"/>
        </w:rPr>
      </w:pPr>
      <w:hyperlink w:anchor="_Toc410195381" w:history="1">
        <w:r w:rsidR="00191A97" w:rsidRPr="008C68A5">
          <w:rPr>
            <w:rStyle w:val="Hyperlink"/>
            <w:noProof/>
          </w:rPr>
          <w:t>2.2</w:t>
        </w:r>
        <w:r w:rsidR="00191A97">
          <w:rPr>
            <w:rFonts w:asciiTheme="minorHAnsi" w:eastAsiaTheme="minorEastAsia" w:hAnsiTheme="minorHAnsi" w:cstheme="minorBidi"/>
            <w:noProof/>
            <w:sz w:val="22"/>
            <w:szCs w:val="22"/>
          </w:rPr>
          <w:tab/>
        </w:r>
        <w:r w:rsidR="00191A97" w:rsidRPr="008C68A5">
          <w:rPr>
            <w:rStyle w:val="Hyperlink"/>
            <w:noProof/>
          </w:rPr>
          <w:t>Configuration Files to be provided by Integration Project</w:t>
        </w:r>
        <w:r w:rsidR="00191A97">
          <w:rPr>
            <w:noProof/>
            <w:webHidden/>
          </w:rPr>
          <w:tab/>
        </w:r>
        <w:r w:rsidR="00191A97">
          <w:rPr>
            <w:noProof/>
            <w:webHidden/>
          </w:rPr>
          <w:fldChar w:fldCharType="begin"/>
        </w:r>
        <w:r w:rsidR="00191A97">
          <w:rPr>
            <w:noProof/>
            <w:webHidden/>
          </w:rPr>
          <w:instrText xml:space="preserve"> PAGEREF _Toc410195381 \h </w:instrText>
        </w:r>
        <w:r w:rsidR="00191A97">
          <w:rPr>
            <w:noProof/>
            <w:webHidden/>
          </w:rPr>
        </w:r>
        <w:r w:rsidR="00191A97">
          <w:rPr>
            <w:noProof/>
            <w:webHidden/>
          </w:rPr>
          <w:fldChar w:fldCharType="separate"/>
        </w:r>
        <w:r w:rsidR="00191A97">
          <w:rPr>
            <w:noProof/>
            <w:webHidden/>
          </w:rPr>
          <w:t>3</w:t>
        </w:r>
        <w:r w:rsidR="00191A97">
          <w:rPr>
            <w:noProof/>
            <w:webHidden/>
          </w:rPr>
          <w:fldChar w:fldCharType="end"/>
        </w:r>
      </w:hyperlink>
    </w:p>
    <w:p w:rsidR="00191A97" w:rsidRDefault="00BA246B">
      <w:pPr>
        <w:pStyle w:val="TOC2"/>
        <w:rPr>
          <w:rFonts w:asciiTheme="minorHAnsi" w:eastAsiaTheme="minorEastAsia" w:hAnsiTheme="minorHAnsi" w:cstheme="minorBidi"/>
          <w:noProof/>
          <w:sz w:val="22"/>
          <w:szCs w:val="22"/>
        </w:rPr>
      </w:pPr>
      <w:hyperlink w:anchor="_Toc410195382" w:history="1">
        <w:r w:rsidR="00191A97" w:rsidRPr="008C68A5">
          <w:rPr>
            <w:rStyle w:val="Hyperlink"/>
            <w:noProof/>
          </w:rPr>
          <w:t>ePWM_Cfg.h is manually created and used.</w:t>
        </w:r>
        <w:r w:rsidR="00191A97">
          <w:rPr>
            <w:noProof/>
            <w:webHidden/>
          </w:rPr>
          <w:tab/>
        </w:r>
        <w:r w:rsidR="00191A97">
          <w:rPr>
            <w:noProof/>
            <w:webHidden/>
          </w:rPr>
          <w:fldChar w:fldCharType="begin"/>
        </w:r>
        <w:r w:rsidR="00191A97">
          <w:rPr>
            <w:noProof/>
            <w:webHidden/>
          </w:rPr>
          <w:instrText xml:space="preserve"> PAGEREF _Toc410195382 \h </w:instrText>
        </w:r>
        <w:r w:rsidR="00191A97">
          <w:rPr>
            <w:noProof/>
            <w:webHidden/>
          </w:rPr>
        </w:r>
        <w:r w:rsidR="00191A97">
          <w:rPr>
            <w:noProof/>
            <w:webHidden/>
          </w:rPr>
          <w:fldChar w:fldCharType="separate"/>
        </w:r>
        <w:r w:rsidR="00191A97">
          <w:rPr>
            <w:noProof/>
            <w:webHidden/>
          </w:rPr>
          <w:t>3</w:t>
        </w:r>
        <w:r w:rsidR="00191A97">
          <w:rPr>
            <w:noProof/>
            <w:webHidden/>
          </w:rPr>
          <w:fldChar w:fldCharType="end"/>
        </w:r>
      </w:hyperlink>
    </w:p>
    <w:p w:rsidR="00191A97" w:rsidRDefault="00BA246B">
      <w:pPr>
        <w:pStyle w:val="TOC3"/>
        <w:tabs>
          <w:tab w:val="left" w:pos="1100"/>
          <w:tab w:val="right" w:leader="dot" w:pos="8630"/>
        </w:tabs>
        <w:rPr>
          <w:rFonts w:asciiTheme="minorHAnsi" w:eastAsiaTheme="minorEastAsia" w:hAnsiTheme="minorHAnsi" w:cstheme="minorBidi"/>
          <w:noProof/>
          <w:sz w:val="22"/>
          <w:szCs w:val="22"/>
        </w:rPr>
      </w:pPr>
      <w:hyperlink w:anchor="_Toc410195383" w:history="1">
        <w:r w:rsidR="00191A97" w:rsidRPr="008C68A5">
          <w:rPr>
            <w:rStyle w:val="Hyperlink"/>
            <w:noProof/>
          </w:rPr>
          <w:t>2.2.1</w:t>
        </w:r>
        <w:r w:rsidR="00191A97">
          <w:rPr>
            <w:rFonts w:asciiTheme="minorHAnsi" w:eastAsiaTheme="minorEastAsia" w:hAnsiTheme="minorHAnsi" w:cstheme="minorBidi"/>
            <w:noProof/>
            <w:sz w:val="22"/>
            <w:szCs w:val="22"/>
          </w:rPr>
          <w:tab/>
        </w:r>
        <w:r w:rsidR="00191A97" w:rsidRPr="008C68A5">
          <w:rPr>
            <w:rStyle w:val="Hyperlink"/>
            <w:noProof/>
          </w:rPr>
          <w:t>Da Vinci Parameter Configuration Changes</w:t>
        </w:r>
        <w:r w:rsidR="00191A97">
          <w:rPr>
            <w:noProof/>
            <w:webHidden/>
          </w:rPr>
          <w:tab/>
        </w:r>
        <w:r w:rsidR="00191A97">
          <w:rPr>
            <w:noProof/>
            <w:webHidden/>
          </w:rPr>
          <w:fldChar w:fldCharType="begin"/>
        </w:r>
        <w:r w:rsidR="00191A97">
          <w:rPr>
            <w:noProof/>
            <w:webHidden/>
          </w:rPr>
          <w:instrText xml:space="preserve"> PAGEREF _Toc410195383 \h </w:instrText>
        </w:r>
        <w:r w:rsidR="00191A97">
          <w:rPr>
            <w:noProof/>
            <w:webHidden/>
          </w:rPr>
        </w:r>
        <w:r w:rsidR="00191A97">
          <w:rPr>
            <w:noProof/>
            <w:webHidden/>
          </w:rPr>
          <w:fldChar w:fldCharType="separate"/>
        </w:r>
        <w:r w:rsidR="00191A97">
          <w:rPr>
            <w:noProof/>
            <w:webHidden/>
          </w:rPr>
          <w:t>3</w:t>
        </w:r>
        <w:r w:rsidR="00191A97">
          <w:rPr>
            <w:noProof/>
            <w:webHidden/>
          </w:rPr>
          <w:fldChar w:fldCharType="end"/>
        </w:r>
      </w:hyperlink>
    </w:p>
    <w:p w:rsidR="00191A97" w:rsidRDefault="00BA246B">
      <w:pPr>
        <w:pStyle w:val="TOC3"/>
        <w:tabs>
          <w:tab w:val="left" w:pos="1100"/>
          <w:tab w:val="right" w:leader="dot" w:pos="8630"/>
        </w:tabs>
        <w:rPr>
          <w:rFonts w:asciiTheme="minorHAnsi" w:eastAsiaTheme="minorEastAsia" w:hAnsiTheme="minorHAnsi" w:cstheme="minorBidi"/>
          <w:noProof/>
          <w:sz w:val="22"/>
          <w:szCs w:val="22"/>
        </w:rPr>
      </w:pPr>
      <w:hyperlink w:anchor="_Toc410195384" w:history="1">
        <w:r w:rsidR="00191A97" w:rsidRPr="008C68A5">
          <w:rPr>
            <w:rStyle w:val="Hyperlink"/>
            <w:noProof/>
          </w:rPr>
          <w:t>2.2.2</w:t>
        </w:r>
        <w:r w:rsidR="00191A97">
          <w:rPr>
            <w:rFonts w:asciiTheme="minorHAnsi" w:eastAsiaTheme="minorEastAsia" w:hAnsiTheme="minorHAnsi" w:cstheme="minorBidi"/>
            <w:noProof/>
            <w:sz w:val="22"/>
            <w:szCs w:val="22"/>
          </w:rPr>
          <w:tab/>
        </w:r>
        <w:r w:rsidR="00191A97" w:rsidRPr="008C68A5">
          <w:rPr>
            <w:rStyle w:val="Hyperlink"/>
            <w:noProof/>
          </w:rPr>
          <w:t>DaVinci Interrupt Configuration Changes</w:t>
        </w:r>
        <w:r w:rsidR="00191A97">
          <w:rPr>
            <w:noProof/>
            <w:webHidden/>
          </w:rPr>
          <w:tab/>
        </w:r>
        <w:r w:rsidR="00191A97">
          <w:rPr>
            <w:noProof/>
            <w:webHidden/>
          </w:rPr>
          <w:fldChar w:fldCharType="begin"/>
        </w:r>
        <w:r w:rsidR="00191A97">
          <w:rPr>
            <w:noProof/>
            <w:webHidden/>
          </w:rPr>
          <w:instrText xml:space="preserve"> PAGEREF _Toc410195384 \h </w:instrText>
        </w:r>
        <w:r w:rsidR="00191A97">
          <w:rPr>
            <w:noProof/>
            <w:webHidden/>
          </w:rPr>
        </w:r>
        <w:r w:rsidR="00191A97">
          <w:rPr>
            <w:noProof/>
            <w:webHidden/>
          </w:rPr>
          <w:fldChar w:fldCharType="separate"/>
        </w:r>
        <w:r w:rsidR="00191A97">
          <w:rPr>
            <w:noProof/>
            <w:webHidden/>
          </w:rPr>
          <w:t>5</w:t>
        </w:r>
        <w:r w:rsidR="00191A97">
          <w:rPr>
            <w:noProof/>
            <w:webHidden/>
          </w:rPr>
          <w:fldChar w:fldCharType="end"/>
        </w:r>
      </w:hyperlink>
    </w:p>
    <w:p w:rsidR="00191A97" w:rsidRDefault="00BA246B">
      <w:pPr>
        <w:pStyle w:val="TOC3"/>
        <w:tabs>
          <w:tab w:val="left" w:pos="1100"/>
          <w:tab w:val="right" w:leader="dot" w:pos="8630"/>
        </w:tabs>
        <w:rPr>
          <w:rFonts w:asciiTheme="minorHAnsi" w:eastAsiaTheme="minorEastAsia" w:hAnsiTheme="minorHAnsi" w:cstheme="minorBidi"/>
          <w:noProof/>
          <w:sz w:val="22"/>
          <w:szCs w:val="22"/>
        </w:rPr>
      </w:pPr>
      <w:hyperlink w:anchor="_Toc410195385" w:history="1">
        <w:r w:rsidR="00191A97" w:rsidRPr="008C68A5">
          <w:rPr>
            <w:rStyle w:val="Hyperlink"/>
            <w:noProof/>
          </w:rPr>
          <w:t>2.2.3</w:t>
        </w:r>
        <w:r w:rsidR="00191A97">
          <w:rPr>
            <w:rFonts w:asciiTheme="minorHAnsi" w:eastAsiaTheme="minorEastAsia" w:hAnsiTheme="minorHAnsi" w:cstheme="minorBidi"/>
            <w:noProof/>
            <w:sz w:val="22"/>
            <w:szCs w:val="22"/>
          </w:rPr>
          <w:tab/>
        </w:r>
        <w:r w:rsidR="00191A97" w:rsidRPr="008C68A5">
          <w:rPr>
            <w:rStyle w:val="Hyperlink"/>
            <w:noProof/>
          </w:rPr>
          <w:t>Manual Configuration Changes</w:t>
        </w:r>
        <w:r w:rsidR="00191A97">
          <w:rPr>
            <w:noProof/>
            <w:webHidden/>
          </w:rPr>
          <w:tab/>
        </w:r>
        <w:r w:rsidR="00191A97">
          <w:rPr>
            <w:noProof/>
            <w:webHidden/>
          </w:rPr>
          <w:fldChar w:fldCharType="begin"/>
        </w:r>
        <w:r w:rsidR="00191A97">
          <w:rPr>
            <w:noProof/>
            <w:webHidden/>
          </w:rPr>
          <w:instrText xml:space="preserve"> PAGEREF _Toc410195385 \h </w:instrText>
        </w:r>
        <w:r w:rsidR="00191A97">
          <w:rPr>
            <w:noProof/>
            <w:webHidden/>
          </w:rPr>
        </w:r>
        <w:r w:rsidR="00191A97">
          <w:rPr>
            <w:noProof/>
            <w:webHidden/>
          </w:rPr>
          <w:fldChar w:fldCharType="separate"/>
        </w:r>
        <w:r w:rsidR="00191A97">
          <w:rPr>
            <w:noProof/>
            <w:webHidden/>
          </w:rPr>
          <w:t>5</w:t>
        </w:r>
        <w:r w:rsidR="00191A97">
          <w:rPr>
            <w:noProof/>
            <w:webHidden/>
          </w:rPr>
          <w:fldChar w:fldCharType="end"/>
        </w:r>
      </w:hyperlink>
    </w:p>
    <w:p w:rsidR="00191A97" w:rsidRDefault="00BA246B">
      <w:pPr>
        <w:pStyle w:val="TOC1"/>
        <w:tabs>
          <w:tab w:val="left" w:pos="400"/>
          <w:tab w:val="right" w:leader="dot" w:pos="8630"/>
        </w:tabs>
        <w:rPr>
          <w:rFonts w:asciiTheme="minorHAnsi" w:eastAsiaTheme="minorEastAsia" w:hAnsiTheme="minorHAnsi" w:cstheme="minorBidi"/>
          <w:noProof/>
          <w:sz w:val="22"/>
          <w:szCs w:val="22"/>
        </w:rPr>
      </w:pPr>
      <w:hyperlink w:anchor="_Toc410195386" w:history="1">
        <w:r w:rsidR="00191A97" w:rsidRPr="008C68A5">
          <w:rPr>
            <w:rStyle w:val="Hyperlink"/>
            <w:noProof/>
          </w:rPr>
          <w:t>3</w:t>
        </w:r>
        <w:r w:rsidR="00191A97">
          <w:rPr>
            <w:rFonts w:asciiTheme="minorHAnsi" w:eastAsiaTheme="minorEastAsia" w:hAnsiTheme="minorHAnsi" w:cstheme="minorBidi"/>
            <w:noProof/>
            <w:sz w:val="22"/>
            <w:szCs w:val="22"/>
          </w:rPr>
          <w:tab/>
        </w:r>
        <w:r w:rsidR="00191A97" w:rsidRPr="008C68A5">
          <w:rPr>
            <w:rStyle w:val="Hyperlink"/>
            <w:noProof/>
          </w:rPr>
          <w:t>Integration</w:t>
        </w:r>
        <w:r w:rsidR="00191A97">
          <w:rPr>
            <w:noProof/>
            <w:webHidden/>
          </w:rPr>
          <w:tab/>
        </w:r>
        <w:r w:rsidR="00191A97">
          <w:rPr>
            <w:noProof/>
            <w:webHidden/>
          </w:rPr>
          <w:fldChar w:fldCharType="begin"/>
        </w:r>
        <w:r w:rsidR="00191A97">
          <w:rPr>
            <w:noProof/>
            <w:webHidden/>
          </w:rPr>
          <w:instrText xml:space="preserve"> PAGEREF _Toc410195386 \h </w:instrText>
        </w:r>
        <w:r w:rsidR="00191A97">
          <w:rPr>
            <w:noProof/>
            <w:webHidden/>
          </w:rPr>
        </w:r>
        <w:r w:rsidR="00191A97">
          <w:rPr>
            <w:noProof/>
            <w:webHidden/>
          </w:rPr>
          <w:fldChar w:fldCharType="separate"/>
        </w:r>
        <w:r w:rsidR="00191A97">
          <w:rPr>
            <w:noProof/>
            <w:webHidden/>
          </w:rPr>
          <w:t>6</w:t>
        </w:r>
        <w:r w:rsidR="00191A97">
          <w:rPr>
            <w:noProof/>
            <w:webHidden/>
          </w:rPr>
          <w:fldChar w:fldCharType="end"/>
        </w:r>
      </w:hyperlink>
    </w:p>
    <w:p w:rsidR="00191A97" w:rsidRDefault="00BA246B">
      <w:pPr>
        <w:pStyle w:val="TOC2"/>
        <w:rPr>
          <w:rFonts w:asciiTheme="minorHAnsi" w:eastAsiaTheme="minorEastAsia" w:hAnsiTheme="minorHAnsi" w:cstheme="minorBidi"/>
          <w:noProof/>
          <w:sz w:val="22"/>
          <w:szCs w:val="22"/>
        </w:rPr>
      </w:pPr>
      <w:hyperlink w:anchor="_Toc410195387" w:history="1">
        <w:r w:rsidR="00191A97" w:rsidRPr="008C68A5">
          <w:rPr>
            <w:rStyle w:val="Hyperlink"/>
            <w:noProof/>
          </w:rPr>
          <w:t>3.1</w:t>
        </w:r>
        <w:r w:rsidR="00191A97">
          <w:rPr>
            <w:rFonts w:asciiTheme="minorHAnsi" w:eastAsiaTheme="minorEastAsia" w:hAnsiTheme="minorHAnsi" w:cstheme="minorBidi"/>
            <w:noProof/>
            <w:sz w:val="22"/>
            <w:szCs w:val="22"/>
          </w:rPr>
          <w:tab/>
        </w:r>
        <w:r w:rsidR="00191A97" w:rsidRPr="008C68A5">
          <w:rPr>
            <w:rStyle w:val="Hyperlink"/>
            <w:noProof/>
          </w:rPr>
          <w:t>Required Global Data Inputs</w:t>
        </w:r>
        <w:r w:rsidR="00191A97">
          <w:rPr>
            <w:noProof/>
            <w:webHidden/>
          </w:rPr>
          <w:tab/>
        </w:r>
        <w:r w:rsidR="00191A97">
          <w:rPr>
            <w:noProof/>
            <w:webHidden/>
          </w:rPr>
          <w:fldChar w:fldCharType="begin"/>
        </w:r>
        <w:r w:rsidR="00191A97">
          <w:rPr>
            <w:noProof/>
            <w:webHidden/>
          </w:rPr>
          <w:instrText xml:space="preserve"> PAGEREF _Toc410195387 \h </w:instrText>
        </w:r>
        <w:r w:rsidR="00191A97">
          <w:rPr>
            <w:noProof/>
            <w:webHidden/>
          </w:rPr>
        </w:r>
        <w:r w:rsidR="00191A97">
          <w:rPr>
            <w:noProof/>
            <w:webHidden/>
          </w:rPr>
          <w:fldChar w:fldCharType="separate"/>
        </w:r>
        <w:r w:rsidR="00191A97">
          <w:rPr>
            <w:noProof/>
            <w:webHidden/>
          </w:rPr>
          <w:t>6</w:t>
        </w:r>
        <w:r w:rsidR="00191A97">
          <w:rPr>
            <w:noProof/>
            <w:webHidden/>
          </w:rPr>
          <w:fldChar w:fldCharType="end"/>
        </w:r>
      </w:hyperlink>
    </w:p>
    <w:p w:rsidR="00191A97" w:rsidRDefault="00BA246B">
      <w:pPr>
        <w:pStyle w:val="TOC2"/>
        <w:rPr>
          <w:rFonts w:asciiTheme="minorHAnsi" w:eastAsiaTheme="minorEastAsia" w:hAnsiTheme="minorHAnsi" w:cstheme="minorBidi"/>
          <w:noProof/>
          <w:sz w:val="22"/>
          <w:szCs w:val="22"/>
        </w:rPr>
      </w:pPr>
      <w:hyperlink w:anchor="_Toc410195389" w:history="1">
        <w:r w:rsidR="00191A97" w:rsidRPr="008C68A5">
          <w:rPr>
            <w:rStyle w:val="Hyperlink"/>
            <w:noProof/>
          </w:rPr>
          <w:t>3.2</w:t>
        </w:r>
        <w:r w:rsidR="00191A97">
          <w:rPr>
            <w:rFonts w:asciiTheme="minorHAnsi" w:eastAsiaTheme="minorEastAsia" w:hAnsiTheme="minorHAnsi" w:cstheme="minorBidi"/>
            <w:noProof/>
            <w:sz w:val="22"/>
            <w:szCs w:val="22"/>
          </w:rPr>
          <w:tab/>
        </w:r>
        <w:r w:rsidR="00191A97" w:rsidRPr="008C68A5">
          <w:rPr>
            <w:rStyle w:val="Hyperlink"/>
            <w:noProof/>
          </w:rPr>
          <w:t>Required Global Data Outputs</w:t>
        </w:r>
        <w:r w:rsidR="00191A97">
          <w:rPr>
            <w:noProof/>
            <w:webHidden/>
          </w:rPr>
          <w:tab/>
        </w:r>
        <w:r w:rsidR="00191A97">
          <w:rPr>
            <w:noProof/>
            <w:webHidden/>
          </w:rPr>
          <w:fldChar w:fldCharType="begin"/>
        </w:r>
        <w:r w:rsidR="00191A97">
          <w:rPr>
            <w:noProof/>
            <w:webHidden/>
          </w:rPr>
          <w:instrText xml:space="preserve"> PAGEREF _Toc410195389 \h </w:instrText>
        </w:r>
        <w:r w:rsidR="00191A97">
          <w:rPr>
            <w:noProof/>
            <w:webHidden/>
          </w:rPr>
        </w:r>
        <w:r w:rsidR="00191A97">
          <w:rPr>
            <w:noProof/>
            <w:webHidden/>
          </w:rPr>
          <w:fldChar w:fldCharType="separate"/>
        </w:r>
        <w:r w:rsidR="00191A97">
          <w:rPr>
            <w:noProof/>
            <w:webHidden/>
          </w:rPr>
          <w:t>6</w:t>
        </w:r>
        <w:r w:rsidR="00191A97">
          <w:rPr>
            <w:noProof/>
            <w:webHidden/>
          </w:rPr>
          <w:fldChar w:fldCharType="end"/>
        </w:r>
      </w:hyperlink>
    </w:p>
    <w:p w:rsidR="00191A97" w:rsidRDefault="00BA246B">
      <w:pPr>
        <w:pStyle w:val="TOC2"/>
        <w:rPr>
          <w:rFonts w:asciiTheme="minorHAnsi" w:eastAsiaTheme="minorEastAsia" w:hAnsiTheme="minorHAnsi" w:cstheme="minorBidi"/>
          <w:noProof/>
          <w:sz w:val="22"/>
          <w:szCs w:val="22"/>
        </w:rPr>
      </w:pPr>
      <w:hyperlink w:anchor="_Toc410195390" w:history="1">
        <w:r w:rsidR="00191A97" w:rsidRPr="008C68A5">
          <w:rPr>
            <w:rStyle w:val="Hyperlink"/>
            <w:noProof/>
          </w:rPr>
          <w:t>3.3</w:t>
        </w:r>
        <w:r w:rsidR="00191A97">
          <w:rPr>
            <w:rFonts w:asciiTheme="minorHAnsi" w:eastAsiaTheme="minorEastAsia" w:hAnsiTheme="minorHAnsi" w:cstheme="minorBidi"/>
            <w:noProof/>
            <w:sz w:val="22"/>
            <w:szCs w:val="22"/>
          </w:rPr>
          <w:tab/>
        </w:r>
        <w:r w:rsidR="00191A97" w:rsidRPr="008C68A5">
          <w:rPr>
            <w:rStyle w:val="Hyperlink"/>
            <w:noProof/>
          </w:rPr>
          <w:t>Specific Include Path present</w:t>
        </w:r>
        <w:r w:rsidR="00191A97">
          <w:rPr>
            <w:noProof/>
            <w:webHidden/>
          </w:rPr>
          <w:tab/>
        </w:r>
        <w:r w:rsidR="00191A97">
          <w:rPr>
            <w:noProof/>
            <w:webHidden/>
          </w:rPr>
          <w:fldChar w:fldCharType="begin"/>
        </w:r>
        <w:r w:rsidR="00191A97">
          <w:rPr>
            <w:noProof/>
            <w:webHidden/>
          </w:rPr>
          <w:instrText xml:space="preserve"> PAGEREF _Toc410195390 \h </w:instrText>
        </w:r>
        <w:r w:rsidR="00191A97">
          <w:rPr>
            <w:noProof/>
            <w:webHidden/>
          </w:rPr>
        </w:r>
        <w:r w:rsidR="00191A97">
          <w:rPr>
            <w:noProof/>
            <w:webHidden/>
          </w:rPr>
          <w:fldChar w:fldCharType="separate"/>
        </w:r>
        <w:r w:rsidR="00191A97">
          <w:rPr>
            <w:noProof/>
            <w:webHidden/>
          </w:rPr>
          <w:t>6</w:t>
        </w:r>
        <w:r w:rsidR="00191A97">
          <w:rPr>
            <w:noProof/>
            <w:webHidden/>
          </w:rPr>
          <w:fldChar w:fldCharType="end"/>
        </w:r>
      </w:hyperlink>
    </w:p>
    <w:p w:rsidR="00191A97" w:rsidRDefault="00BA246B">
      <w:pPr>
        <w:pStyle w:val="TOC1"/>
        <w:tabs>
          <w:tab w:val="left" w:pos="400"/>
          <w:tab w:val="right" w:leader="dot" w:pos="8630"/>
        </w:tabs>
        <w:rPr>
          <w:rFonts w:asciiTheme="minorHAnsi" w:eastAsiaTheme="minorEastAsia" w:hAnsiTheme="minorHAnsi" w:cstheme="minorBidi"/>
          <w:noProof/>
          <w:sz w:val="22"/>
          <w:szCs w:val="22"/>
        </w:rPr>
      </w:pPr>
      <w:hyperlink w:anchor="_Toc410195391" w:history="1">
        <w:r w:rsidR="00191A97" w:rsidRPr="008C68A5">
          <w:rPr>
            <w:rStyle w:val="Hyperlink"/>
            <w:noProof/>
          </w:rPr>
          <w:t>4</w:t>
        </w:r>
        <w:r w:rsidR="00191A97">
          <w:rPr>
            <w:rFonts w:asciiTheme="minorHAnsi" w:eastAsiaTheme="minorEastAsia" w:hAnsiTheme="minorHAnsi" w:cstheme="minorBidi"/>
            <w:noProof/>
            <w:sz w:val="22"/>
            <w:szCs w:val="22"/>
          </w:rPr>
          <w:tab/>
        </w:r>
        <w:r w:rsidR="00191A97" w:rsidRPr="008C68A5">
          <w:rPr>
            <w:rStyle w:val="Hyperlink"/>
            <w:noProof/>
          </w:rPr>
          <w:t>Runnable Scheduling</w:t>
        </w:r>
        <w:r w:rsidR="00191A97">
          <w:rPr>
            <w:noProof/>
            <w:webHidden/>
          </w:rPr>
          <w:tab/>
        </w:r>
        <w:r w:rsidR="00191A97">
          <w:rPr>
            <w:noProof/>
            <w:webHidden/>
          </w:rPr>
          <w:fldChar w:fldCharType="begin"/>
        </w:r>
        <w:r w:rsidR="00191A97">
          <w:rPr>
            <w:noProof/>
            <w:webHidden/>
          </w:rPr>
          <w:instrText xml:space="preserve"> PAGEREF _Toc410195391 \h </w:instrText>
        </w:r>
        <w:r w:rsidR="00191A97">
          <w:rPr>
            <w:noProof/>
            <w:webHidden/>
          </w:rPr>
        </w:r>
        <w:r w:rsidR="00191A97">
          <w:rPr>
            <w:noProof/>
            <w:webHidden/>
          </w:rPr>
          <w:fldChar w:fldCharType="separate"/>
        </w:r>
        <w:r w:rsidR="00191A97">
          <w:rPr>
            <w:noProof/>
            <w:webHidden/>
          </w:rPr>
          <w:t>7</w:t>
        </w:r>
        <w:r w:rsidR="00191A97">
          <w:rPr>
            <w:noProof/>
            <w:webHidden/>
          </w:rPr>
          <w:fldChar w:fldCharType="end"/>
        </w:r>
      </w:hyperlink>
    </w:p>
    <w:p w:rsidR="00191A97" w:rsidRDefault="00BA246B">
      <w:pPr>
        <w:pStyle w:val="TOC1"/>
        <w:tabs>
          <w:tab w:val="left" w:pos="400"/>
          <w:tab w:val="right" w:leader="dot" w:pos="8630"/>
        </w:tabs>
        <w:rPr>
          <w:rFonts w:asciiTheme="minorHAnsi" w:eastAsiaTheme="minorEastAsia" w:hAnsiTheme="minorHAnsi" w:cstheme="minorBidi"/>
          <w:noProof/>
          <w:sz w:val="22"/>
          <w:szCs w:val="22"/>
        </w:rPr>
      </w:pPr>
      <w:hyperlink w:anchor="_Toc410195392" w:history="1">
        <w:r w:rsidR="00191A97" w:rsidRPr="008C68A5">
          <w:rPr>
            <w:rStyle w:val="Hyperlink"/>
            <w:noProof/>
          </w:rPr>
          <w:t>5</w:t>
        </w:r>
        <w:r w:rsidR="00191A97">
          <w:rPr>
            <w:rFonts w:asciiTheme="minorHAnsi" w:eastAsiaTheme="minorEastAsia" w:hAnsiTheme="minorHAnsi" w:cstheme="minorBidi"/>
            <w:noProof/>
            <w:sz w:val="22"/>
            <w:szCs w:val="22"/>
          </w:rPr>
          <w:tab/>
        </w:r>
        <w:r w:rsidR="00191A97" w:rsidRPr="008C68A5">
          <w:rPr>
            <w:rStyle w:val="Hyperlink"/>
            <w:noProof/>
          </w:rPr>
          <w:t>Memory Mapping</w:t>
        </w:r>
        <w:r w:rsidR="00191A97">
          <w:rPr>
            <w:noProof/>
            <w:webHidden/>
          </w:rPr>
          <w:tab/>
        </w:r>
        <w:r w:rsidR="00191A97">
          <w:rPr>
            <w:noProof/>
            <w:webHidden/>
          </w:rPr>
          <w:fldChar w:fldCharType="begin"/>
        </w:r>
        <w:r w:rsidR="00191A97">
          <w:rPr>
            <w:noProof/>
            <w:webHidden/>
          </w:rPr>
          <w:instrText xml:space="preserve"> PAGEREF _Toc410195392 \h </w:instrText>
        </w:r>
        <w:r w:rsidR="00191A97">
          <w:rPr>
            <w:noProof/>
            <w:webHidden/>
          </w:rPr>
        </w:r>
        <w:r w:rsidR="00191A97">
          <w:rPr>
            <w:noProof/>
            <w:webHidden/>
          </w:rPr>
          <w:fldChar w:fldCharType="separate"/>
        </w:r>
        <w:r w:rsidR="00191A97">
          <w:rPr>
            <w:noProof/>
            <w:webHidden/>
          </w:rPr>
          <w:t>8</w:t>
        </w:r>
        <w:r w:rsidR="00191A97">
          <w:rPr>
            <w:noProof/>
            <w:webHidden/>
          </w:rPr>
          <w:fldChar w:fldCharType="end"/>
        </w:r>
      </w:hyperlink>
    </w:p>
    <w:p w:rsidR="00191A97" w:rsidRDefault="00BA246B">
      <w:pPr>
        <w:pStyle w:val="TOC2"/>
        <w:rPr>
          <w:rFonts w:asciiTheme="minorHAnsi" w:eastAsiaTheme="minorEastAsia" w:hAnsiTheme="minorHAnsi" w:cstheme="minorBidi"/>
          <w:noProof/>
          <w:sz w:val="22"/>
          <w:szCs w:val="22"/>
        </w:rPr>
      </w:pPr>
      <w:hyperlink w:anchor="_Toc410195393" w:history="1">
        <w:r w:rsidR="00191A97" w:rsidRPr="008C68A5">
          <w:rPr>
            <w:rStyle w:val="Hyperlink"/>
            <w:noProof/>
          </w:rPr>
          <w:t>5.1</w:t>
        </w:r>
        <w:r w:rsidR="00191A97">
          <w:rPr>
            <w:rFonts w:asciiTheme="minorHAnsi" w:eastAsiaTheme="minorEastAsia" w:hAnsiTheme="minorHAnsi" w:cstheme="minorBidi"/>
            <w:noProof/>
            <w:sz w:val="22"/>
            <w:szCs w:val="22"/>
          </w:rPr>
          <w:tab/>
        </w:r>
        <w:r w:rsidR="00191A97" w:rsidRPr="008C68A5">
          <w:rPr>
            <w:rStyle w:val="Hyperlink"/>
            <w:noProof/>
          </w:rPr>
          <w:t>Mapping</w:t>
        </w:r>
        <w:r w:rsidR="00191A97">
          <w:rPr>
            <w:noProof/>
            <w:webHidden/>
          </w:rPr>
          <w:tab/>
        </w:r>
        <w:r w:rsidR="00191A97">
          <w:rPr>
            <w:noProof/>
            <w:webHidden/>
          </w:rPr>
          <w:fldChar w:fldCharType="begin"/>
        </w:r>
        <w:r w:rsidR="00191A97">
          <w:rPr>
            <w:noProof/>
            <w:webHidden/>
          </w:rPr>
          <w:instrText xml:space="preserve"> PAGEREF _Toc410195393 \h </w:instrText>
        </w:r>
        <w:r w:rsidR="00191A97">
          <w:rPr>
            <w:noProof/>
            <w:webHidden/>
          </w:rPr>
        </w:r>
        <w:r w:rsidR="00191A97">
          <w:rPr>
            <w:noProof/>
            <w:webHidden/>
          </w:rPr>
          <w:fldChar w:fldCharType="separate"/>
        </w:r>
        <w:r w:rsidR="00191A97">
          <w:rPr>
            <w:noProof/>
            <w:webHidden/>
          </w:rPr>
          <w:t>8</w:t>
        </w:r>
        <w:r w:rsidR="00191A97">
          <w:rPr>
            <w:noProof/>
            <w:webHidden/>
          </w:rPr>
          <w:fldChar w:fldCharType="end"/>
        </w:r>
      </w:hyperlink>
    </w:p>
    <w:p w:rsidR="00191A97" w:rsidRDefault="00BA246B">
      <w:pPr>
        <w:pStyle w:val="TOC2"/>
        <w:rPr>
          <w:rFonts w:asciiTheme="minorHAnsi" w:eastAsiaTheme="minorEastAsia" w:hAnsiTheme="minorHAnsi" w:cstheme="minorBidi"/>
          <w:noProof/>
          <w:sz w:val="22"/>
          <w:szCs w:val="22"/>
        </w:rPr>
      </w:pPr>
      <w:hyperlink w:anchor="_Toc410195394" w:history="1">
        <w:r w:rsidR="00191A97" w:rsidRPr="008C68A5">
          <w:rPr>
            <w:rStyle w:val="Hyperlink"/>
            <w:noProof/>
          </w:rPr>
          <w:t>5.2</w:t>
        </w:r>
        <w:r w:rsidR="00191A97">
          <w:rPr>
            <w:rFonts w:asciiTheme="minorHAnsi" w:eastAsiaTheme="minorEastAsia" w:hAnsiTheme="minorHAnsi" w:cstheme="minorBidi"/>
            <w:noProof/>
            <w:sz w:val="22"/>
            <w:szCs w:val="22"/>
          </w:rPr>
          <w:tab/>
        </w:r>
        <w:r w:rsidR="00191A97" w:rsidRPr="008C68A5">
          <w:rPr>
            <w:rStyle w:val="Hyperlink"/>
            <w:noProof/>
          </w:rPr>
          <w:t>Usage</w:t>
        </w:r>
        <w:r w:rsidR="00191A97">
          <w:rPr>
            <w:noProof/>
            <w:webHidden/>
          </w:rPr>
          <w:tab/>
        </w:r>
        <w:r w:rsidR="00191A97">
          <w:rPr>
            <w:noProof/>
            <w:webHidden/>
          </w:rPr>
          <w:fldChar w:fldCharType="begin"/>
        </w:r>
        <w:r w:rsidR="00191A97">
          <w:rPr>
            <w:noProof/>
            <w:webHidden/>
          </w:rPr>
          <w:instrText xml:space="preserve"> PAGEREF _Toc410195394 \h </w:instrText>
        </w:r>
        <w:r w:rsidR="00191A97">
          <w:rPr>
            <w:noProof/>
            <w:webHidden/>
          </w:rPr>
        </w:r>
        <w:r w:rsidR="00191A97">
          <w:rPr>
            <w:noProof/>
            <w:webHidden/>
          </w:rPr>
          <w:fldChar w:fldCharType="separate"/>
        </w:r>
        <w:r w:rsidR="00191A97">
          <w:rPr>
            <w:noProof/>
            <w:webHidden/>
          </w:rPr>
          <w:t>8</w:t>
        </w:r>
        <w:r w:rsidR="00191A97">
          <w:rPr>
            <w:noProof/>
            <w:webHidden/>
          </w:rPr>
          <w:fldChar w:fldCharType="end"/>
        </w:r>
      </w:hyperlink>
    </w:p>
    <w:p w:rsidR="00191A97" w:rsidRDefault="00BA246B">
      <w:pPr>
        <w:pStyle w:val="TOC2"/>
        <w:rPr>
          <w:rFonts w:asciiTheme="minorHAnsi" w:eastAsiaTheme="minorEastAsia" w:hAnsiTheme="minorHAnsi" w:cstheme="minorBidi"/>
          <w:noProof/>
          <w:sz w:val="22"/>
          <w:szCs w:val="22"/>
        </w:rPr>
      </w:pPr>
      <w:hyperlink w:anchor="_Toc410195395" w:history="1">
        <w:r w:rsidR="00191A97" w:rsidRPr="008C68A5">
          <w:rPr>
            <w:rStyle w:val="Hyperlink"/>
            <w:noProof/>
          </w:rPr>
          <w:t>5.3</w:t>
        </w:r>
        <w:r w:rsidR="00191A97">
          <w:rPr>
            <w:rFonts w:asciiTheme="minorHAnsi" w:eastAsiaTheme="minorEastAsia" w:hAnsiTheme="minorHAnsi" w:cstheme="minorBidi"/>
            <w:noProof/>
            <w:sz w:val="22"/>
            <w:szCs w:val="22"/>
          </w:rPr>
          <w:tab/>
        </w:r>
        <w:r w:rsidR="00191A97" w:rsidRPr="008C68A5">
          <w:rPr>
            <w:rStyle w:val="Hyperlink"/>
            <w:noProof/>
          </w:rPr>
          <w:t>Non  RTE NvM Blocks</w:t>
        </w:r>
        <w:r w:rsidR="00191A97">
          <w:rPr>
            <w:noProof/>
            <w:webHidden/>
          </w:rPr>
          <w:tab/>
        </w:r>
        <w:r w:rsidR="00191A97">
          <w:rPr>
            <w:noProof/>
            <w:webHidden/>
          </w:rPr>
          <w:fldChar w:fldCharType="begin"/>
        </w:r>
        <w:r w:rsidR="00191A97">
          <w:rPr>
            <w:noProof/>
            <w:webHidden/>
          </w:rPr>
          <w:instrText xml:space="preserve"> PAGEREF _Toc410195395 \h </w:instrText>
        </w:r>
        <w:r w:rsidR="00191A97">
          <w:rPr>
            <w:noProof/>
            <w:webHidden/>
          </w:rPr>
        </w:r>
        <w:r w:rsidR="00191A97">
          <w:rPr>
            <w:noProof/>
            <w:webHidden/>
          </w:rPr>
          <w:fldChar w:fldCharType="separate"/>
        </w:r>
        <w:r w:rsidR="00191A97">
          <w:rPr>
            <w:noProof/>
            <w:webHidden/>
          </w:rPr>
          <w:t>9</w:t>
        </w:r>
        <w:r w:rsidR="00191A97">
          <w:rPr>
            <w:noProof/>
            <w:webHidden/>
          </w:rPr>
          <w:fldChar w:fldCharType="end"/>
        </w:r>
      </w:hyperlink>
    </w:p>
    <w:p w:rsidR="00191A97" w:rsidRDefault="00BA246B">
      <w:pPr>
        <w:pStyle w:val="TOC2"/>
        <w:rPr>
          <w:rFonts w:asciiTheme="minorHAnsi" w:eastAsiaTheme="minorEastAsia" w:hAnsiTheme="minorHAnsi" w:cstheme="minorBidi"/>
          <w:noProof/>
          <w:sz w:val="22"/>
          <w:szCs w:val="22"/>
        </w:rPr>
      </w:pPr>
      <w:hyperlink w:anchor="_Toc410195396" w:history="1">
        <w:r w:rsidR="00191A97" w:rsidRPr="008C68A5">
          <w:rPr>
            <w:rStyle w:val="Hyperlink"/>
            <w:noProof/>
          </w:rPr>
          <w:t>5.4</w:t>
        </w:r>
        <w:r w:rsidR="00191A97">
          <w:rPr>
            <w:rFonts w:asciiTheme="minorHAnsi" w:eastAsiaTheme="minorEastAsia" w:hAnsiTheme="minorHAnsi" w:cstheme="minorBidi"/>
            <w:noProof/>
            <w:sz w:val="22"/>
            <w:szCs w:val="22"/>
          </w:rPr>
          <w:tab/>
        </w:r>
        <w:r w:rsidR="00191A97" w:rsidRPr="008C68A5">
          <w:rPr>
            <w:rStyle w:val="Hyperlink"/>
            <w:noProof/>
          </w:rPr>
          <w:t>RTE NvM Blocks</w:t>
        </w:r>
        <w:r w:rsidR="00191A97">
          <w:rPr>
            <w:noProof/>
            <w:webHidden/>
          </w:rPr>
          <w:tab/>
        </w:r>
        <w:r w:rsidR="00191A97">
          <w:rPr>
            <w:noProof/>
            <w:webHidden/>
          </w:rPr>
          <w:fldChar w:fldCharType="begin"/>
        </w:r>
        <w:r w:rsidR="00191A97">
          <w:rPr>
            <w:noProof/>
            <w:webHidden/>
          </w:rPr>
          <w:instrText xml:space="preserve"> PAGEREF _Toc410195396 \h </w:instrText>
        </w:r>
        <w:r w:rsidR="00191A97">
          <w:rPr>
            <w:noProof/>
            <w:webHidden/>
          </w:rPr>
        </w:r>
        <w:r w:rsidR="00191A97">
          <w:rPr>
            <w:noProof/>
            <w:webHidden/>
          </w:rPr>
          <w:fldChar w:fldCharType="separate"/>
        </w:r>
        <w:r w:rsidR="00191A97">
          <w:rPr>
            <w:noProof/>
            <w:webHidden/>
          </w:rPr>
          <w:t>9</w:t>
        </w:r>
        <w:r w:rsidR="00191A97">
          <w:rPr>
            <w:noProof/>
            <w:webHidden/>
          </w:rPr>
          <w:fldChar w:fldCharType="end"/>
        </w:r>
      </w:hyperlink>
    </w:p>
    <w:p w:rsidR="00191A97" w:rsidRDefault="00BA246B">
      <w:pPr>
        <w:pStyle w:val="TOC1"/>
        <w:tabs>
          <w:tab w:val="left" w:pos="400"/>
          <w:tab w:val="right" w:leader="dot" w:pos="8630"/>
        </w:tabs>
        <w:rPr>
          <w:rFonts w:asciiTheme="minorHAnsi" w:eastAsiaTheme="minorEastAsia" w:hAnsiTheme="minorHAnsi" w:cstheme="minorBidi"/>
          <w:noProof/>
          <w:sz w:val="22"/>
          <w:szCs w:val="22"/>
        </w:rPr>
      </w:pPr>
      <w:hyperlink w:anchor="_Toc410195397" w:history="1">
        <w:r w:rsidR="00191A97" w:rsidRPr="008C68A5">
          <w:rPr>
            <w:rStyle w:val="Hyperlink"/>
            <w:noProof/>
          </w:rPr>
          <w:t>6</w:t>
        </w:r>
        <w:r w:rsidR="00191A97">
          <w:rPr>
            <w:rFonts w:asciiTheme="minorHAnsi" w:eastAsiaTheme="minorEastAsia" w:hAnsiTheme="minorHAnsi" w:cstheme="minorBidi"/>
            <w:noProof/>
            <w:sz w:val="22"/>
            <w:szCs w:val="22"/>
          </w:rPr>
          <w:tab/>
        </w:r>
        <w:r w:rsidR="00191A97" w:rsidRPr="008C68A5">
          <w:rPr>
            <w:rStyle w:val="Hyperlink"/>
            <w:noProof/>
          </w:rPr>
          <w:t>Other Configuration Changes</w:t>
        </w:r>
        <w:r w:rsidR="00191A97">
          <w:rPr>
            <w:noProof/>
            <w:webHidden/>
          </w:rPr>
          <w:tab/>
        </w:r>
        <w:r w:rsidR="00191A97">
          <w:rPr>
            <w:noProof/>
            <w:webHidden/>
          </w:rPr>
          <w:fldChar w:fldCharType="begin"/>
        </w:r>
        <w:r w:rsidR="00191A97">
          <w:rPr>
            <w:noProof/>
            <w:webHidden/>
          </w:rPr>
          <w:instrText xml:space="preserve"> PAGEREF _Toc410195397 \h </w:instrText>
        </w:r>
        <w:r w:rsidR="00191A97">
          <w:rPr>
            <w:noProof/>
            <w:webHidden/>
          </w:rPr>
        </w:r>
        <w:r w:rsidR="00191A97">
          <w:rPr>
            <w:noProof/>
            <w:webHidden/>
          </w:rPr>
          <w:fldChar w:fldCharType="separate"/>
        </w:r>
        <w:r w:rsidR="00191A97">
          <w:rPr>
            <w:noProof/>
            <w:webHidden/>
          </w:rPr>
          <w:t>9</w:t>
        </w:r>
        <w:r w:rsidR="00191A97">
          <w:rPr>
            <w:noProof/>
            <w:webHidden/>
          </w:rPr>
          <w:fldChar w:fldCharType="end"/>
        </w:r>
      </w:hyperlink>
    </w:p>
    <w:p w:rsidR="00191A97" w:rsidRDefault="00BA246B">
      <w:pPr>
        <w:pStyle w:val="TOC3"/>
        <w:tabs>
          <w:tab w:val="left" w:pos="1100"/>
          <w:tab w:val="right" w:leader="dot" w:pos="8630"/>
        </w:tabs>
        <w:rPr>
          <w:rFonts w:asciiTheme="minorHAnsi" w:eastAsiaTheme="minorEastAsia" w:hAnsiTheme="minorHAnsi" w:cstheme="minorBidi"/>
          <w:noProof/>
          <w:sz w:val="22"/>
          <w:szCs w:val="22"/>
        </w:rPr>
      </w:pPr>
      <w:hyperlink w:anchor="_Toc410195398" w:history="1">
        <w:r w:rsidR="00191A97" w:rsidRPr="008C68A5">
          <w:rPr>
            <w:rStyle w:val="Hyperlink"/>
            <w:noProof/>
          </w:rPr>
          <w:t>6.1.1</w:t>
        </w:r>
        <w:r w:rsidR="00191A97">
          <w:rPr>
            <w:rFonts w:asciiTheme="minorHAnsi" w:eastAsiaTheme="minorEastAsia" w:hAnsiTheme="minorHAnsi" w:cstheme="minorBidi"/>
            <w:noProof/>
            <w:sz w:val="22"/>
            <w:szCs w:val="22"/>
          </w:rPr>
          <w:tab/>
        </w:r>
        <w:r w:rsidR="00191A97" w:rsidRPr="008C68A5">
          <w:rPr>
            <w:rStyle w:val="Hyperlink"/>
            <w:noProof/>
          </w:rPr>
          <w:t>DIO and IOHwAb</w:t>
        </w:r>
        <w:r w:rsidR="00191A97">
          <w:rPr>
            <w:noProof/>
            <w:webHidden/>
          </w:rPr>
          <w:tab/>
        </w:r>
        <w:r w:rsidR="00191A97">
          <w:rPr>
            <w:noProof/>
            <w:webHidden/>
          </w:rPr>
          <w:fldChar w:fldCharType="begin"/>
        </w:r>
        <w:r w:rsidR="00191A97">
          <w:rPr>
            <w:noProof/>
            <w:webHidden/>
          </w:rPr>
          <w:instrText xml:space="preserve"> PAGEREF _Toc410195398 \h </w:instrText>
        </w:r>
        <w:r w:rsidR="00191A97">
          <w:rPr>
            <w:noProof/>
            <w:webHidden/>
          </w:rPr>
        </w:r>
        <w:r w:rsidR="00191A97">
          <w:rPr>
            <w:noProof/>
            <w:webHidden/>
          </w:rPr>
          <w:fldChar w:fldCharType="separate"/>
        </w:r>
        <w:r w:rsidR="00191A97">
          <w:rPr>
            <w:noProof/>
            <w:webHidden/>
          </w:rPr>
          <w:t>9</w:t>
        </w:r>
        <w:r w:rsidR="00191A97">
          <w:rPr>
            <w:noProof/>
            <w:webHidden/>
          </w:rPr>
          <w:fldChar w:fldCharType="end"/>
        </w:r>
      </w:hyperlink>
    </w:p>
    <w:p w:rsidR="00191A97" w:rsidRDefault="00BA246B">
      <w:pPr>
        <w:pStyle w:val="TOC3"/>
        <w:tabs>
          <w:tab w:val="left" w:pos="1100"/>
          <w:tab w:val="right" w:leader="dot" w:pos="8630"/>
        </w:tabs>
        <w:rPr>
          <w:rFonts w:asciiTheme="minorHAnsi" w:eastAsiaTheme="minorEastAsia" w:hAnsiTheme="minorHAnsi" w:cstheme="minorBidi"/>
          <w:noProof/>
          <w:sz w:val="22"/>
          <w:szCs w:val="22"/>
        </w:rPr>
      </w:pPr>
      <w:hyperlink w:anchor="_Toc410195399" w:history="1">
        <w:r w:rsidR="00191A97" w:rsidRPr="008C68A5">
          <w:rPr>
            <w:rStyle w:val="Hyperlink"/>
            <w:noProof/>
          </w:rPr>
          <w:t>6.1.2</w:t>
        </w:r>
        <w:r w:rsidR="00191A97">
          <w:rPr>
            <w:rFonts w:asciiTheme="minorHAnsi" w:eastAsiaTheme="minorEastAsia" w:hAnsiTheme="minorHAnsi" w:cstheme="minorBidi"/>
            <w:noProof/>
            <w:sz w:val="22"/>
            <w:szCs w:val="22"/>
          </w:rPr>
          <w:tab/>
        </w:r>
        <w:r w:rsidR="00191A97" w:rsidRPr="008C68A5">
          <w:rPr>
            <w:rStyle w:val="Hyperlink"/>
            <w:noProof/>
          </w:rPr>
          <w:t>Port</w:t>
        </w:r>
        <w:r w:rsidR="00191A97">
          <w:rPr>
            <w:noProof/>
            <w:webHidden/>
          </w:rPr>
          <w:tab/>
        </w:r>
        <w:r w:rsidR="00191A97">
          <w:rPr>
            <w:noProof/>
            <w:webHidden/>
          </w:rPr>
          <w:fldChar w:fldCharType="begin"/>
        </w:r>
        <w:r w:rsidR="00191A97">
          <w:rPr>
            <w:noProof/>
            <w:webHidden/>
          </w:rPr>
          <w:instrText xml:space="preserve"> PAGEREF _Toc410195399 \h </w:instrText>
        </w:r>
        <w:r w:rsidR="00191A97">
          <w:rPr>
            <w:noProof/>
            <w:webHidden/>
          </w:rPr>
        </w:r>
        <w:r w:rsidR="00191A97">
          <w:rPr>
            <w:noProof/>
            <w:webHidden/>
          </w:rPr>
          <w:fldChar w:fldCharType="separate"/>
        </w:r>
        <w:r w:rsidR="00191A97">
          <w:rPr>
            <w:noProof/>
            <w:webHidden/>
          </w:rPr>
          <w:t>10</w:t>
        </w:r>
        <w:r w:rsidR="00191A97">
          <w:rPr>
            <w:noProof/>
            <w:webHidden/>
          </w:rPr>
          <w:fldChar w:fldCharType="end"/>
        </w:r>
      </w:hyperlink>
    </w:p>
    <w:p w:rsidR="00191A97" w:rsidRDefault="00BA246B">
      <w:pPr>
        <w:pStyle w:val="TOC1"/>
        <w:tabs>
          <w:tab w:val="left" w:pos="400"/>
          <w:tab w:val="right" w:leader="dot" w:pos="8630"/>
        </w:tabs>
        <w:rPr>
          <w:rFonts w:asciiTheme="minorHAnsi" w:eastAsiaTheme="minorEastAsia" w:hAnsiTheme="minorHAnsi" w:cstheme="minorBidi"/>
          <w:noProof/>
          <w:sz w:val="22"/>
          <w:szCs w:val="22"/>
        </w:rPr>
      </w:pPr>
      <w:hyperlink w:anchor="_Toc410195400" w:history="1">
        <w:r w:rsidR="00191A97" w:rsidRPr="008C68A5">
          <w:rPr>
            <w:rStyle w:val="Hyperlink"/>
            <w:noProof/>
          </w:rPr>
          <w:t>7</w:t>
        </w:r>
        <w:r w:rsidR="00191A97">
          <w:rPr>
            <w:rFonts w:asciiTheme="minorHAnsi" w:eastAsiaTheme="minorEastAsia" w:hAnsiTheme="minorHAnsi" w:cstheme="minorBidi"/>
            <w:noProof/>
            <w:sz w:val="22"/>
            <w:szCs w:val="22"/>
          </w:rPr>
          <w:tab/>
        </w:r>
        <w:r w:rsidR="00191A97" w:rsidRPr="008C68A5">
          <w:rPr>
            <w:rStyle w:val="Hyperlink"/>
            <w:noProof/>
          </w:rPr>
          <w:t>Compiler Settings</w:t>
        </w:r>
        <w:r w:rsidR="00191A97">
          <w:rPr>
            <w:noProof/>
            <w:webHidden/>
          </w:rPr>
          <w:tab/>
        </w:r>
        <w:r w:rsidR="00191A97">
          <w:rPr>
            <w:noProof/>
            <w:webHidden/>
          </w:rPr>
          <w:fldChar w:fldCharType="begin"/>
        </w:r>
        <w:r w:rsidR="00191A97">
          <w:rPr>
            <w:noProof/>
            <w:webHidden/>
          </w:rPr>
          <w:instrText xml:space="preserve"> PAGEREF _Toc410195400 \h </w:instrText>
        </w:r>
        <w:r w:rsidR="00191A97">
          <w:rPr>
            <w:noProof/>
            <w:webHidden/>
          </w:rPr>
        </w:r>
        <w:r w:rsidR="00191A97">
          <w:rPr>
            <w:noProof/>
            <w:webHidden/>
          </w:rPr>
          <w:fldChar w:fldCharType="separate"/>
        </w:r>
        <w:r w:rsidR="00191A97">
          <w:rPr>
            <w:noProof/>
            <w:webHidden/>
          </w:rPr>
          <w:t>11</w:t>
        </w:r>
        <w:r w:rsidR="00191A97">
          <w:rPr>
            <w:noProof/>
            <w:webHidden/>
          </w:rPr>
          <w:fldChar w:fldCharType="end"/>
        </w:r>
      </w:hyperlink>
    </w:p>
    <w:p w:rsidR="00191A97" w:rsidRDefault="00BA246B">
      <w:pPr>
        <w:pStyle w:val="TOC2"/>
        <w:rPr>
          <w:rFonts w:asciiTheme="minorHAnsi" w:eastAsiaTheme="minorEastAsia" w:hAnsiTheme="minorHAnsi" w:cstheme="minorBidi"/>
          <w:noProof/>
          <w:sz w:val="22"/>
          <w:szCs w:val="22"/>
        </w:rPr>
      </w:pPr>
      <w:hyperlink w:anchor="_Toc410195401" w:history="1">
        <w:r w:rsidR="00191A97" w:rsidRPr="008C68A5">
          <w:rPr>
            <w:rStyle w:val="Hyperlink"/>
            <w:noProof/>
          </w:rPr>
          <w:t>7.1</w:t>
        </w:r>
        <w:r w:rsidR="00191A97">
          <w:rPr>
            <w:rFonts w:asciiTheme="minorHAnsi" w:eastAsiaTheme="minorEastAsia" w:hAnsiTheme="minorHAnsi" w:cstheme="minorBidi"/>
            <w:noProof/>
            <w:sz w:val="22"/>
            <w:szCs w:val="22"/>
          </w:rPr>
          <w:tab/>
        </w:r>
        <w:r w:rsidR="00191A97" w:rsidRPr="008C68A5">
          <w:rPr>
            <w:rStyle w:val="Hyperlink"/>
            <w:noProof/>
          </w:rPr>
          <w:t>Preprocessor MACRO</w:t>
        </w:r>
        <w:r w:rsidR="00191A97">
          <w:rPr>
            <w:noProof/>
            <w:webHidden/>
          </w:rPr>
          <w:tab/>
        </w:r>
        <w:r w:rsidR="00191A97">
          <w:rPr>
            <w:noProof/>
            <w:webHidden/>
          </w:rPr>
          <w:fldChar w:fldCharType="begin"/>
        </w:r>
        <w:r w:rsidR="00191A97">
          <w:rPr>
            <w:noProof/>
            <w:webHidden/>
          </w:rPr>
          <w:instrText xml:space="preserve"> PAGEREF _Toc410195401 \h </w:instrText>
        </w:r>
        <w:r w:rsidR="00191A97">
          <w:rPr>
            <w:noProof/>
            <w:webHidden/>
          </w:rPr>
        </w:r>
        <w:r w:rsidR="00191A97">
          <w:rPr>
            <w:noProof/>
            <w:webHidden/>
          </w:rPr>
          <w:fldChar w:fldCharType="separate"/>
        </w:r>
        <w:r w:rsidR="00191A97">
          <w:rPr>
            <w:noProof/>
            <w:webHidden/>
          </w:rPr>
          <w:t>11</w:t>
        </w:r>
        <w:r w:rsidR="00191A97">
          <w:rPr>
            <w:noProof/>
            <w:webHidden/>
          </w:rPr>
          <w:fldChar w:fldCharType="end"/>
        </w:r>
      </w:hyperlink>
    </w:p>
    <w:p w:rsidR="00191A97" w:rsidRDefault="00BA246B">
      <w:pPr>
        <w:pStyle w:val="TOC2"/>
        <w:rPr>
          <w:rFonts w:asciiTheme="minorHAnsi" w:eastAsiaTheme="minorEastAsia" w:hAnsiTheme="minorHAnsi" w:cstheme="minorBidi"/>
          <w:noProof/>
          <w:sz w:val="22"/>
          <w:szCs w:val="22"/>
        </w:rPr>
      </w:pPr>
      <w:hyperlink w:anchor="_Toc410195402" w:history="1">
        <w:r w:rsidR="00191A97" w:rsidRPr="008C68A5">
          <w:rPr>
            <w:rStyle w:val="Hyperlink"/>
            <w:noProof/>
          </w:rPr>
          <w:t>7.2</w:t>
        </w:r>
        <w:r w:rsidR="00191A97">
          <w:rPr>
            <w:rFonts w:asciiTheme="minorHAnsi" w:eastAsiaTheme="minorEastAsia" w:hAnsiTheme="minorHAnsi" w:cstheme="minorBidi"/>
            <w:noProof/>
            <w:sz w:val="22"/>
            <w:szCs w:val="22"/>
          </w:rPr>
          <w:tab/>
        </w:r>
        <w:r w:rsidR="00191A97" w:rsidRPr="008C68A5">
          <w:rPr>
            <w:rStyle w:val="Hyperlink"/>
            <w:noProof/>
          </w:rPr>
          <w:t>Optimization Settings</w:t>
        </w:r>
        <w:r w:rsidR="00191A97">
          <w:rPr>
            <w:noProof/>
            <w:webHidden/>
          </w:rPr>
          <w:tab/>
        </w:r>
        <w:r w:rsidR="00191A97">
          <w:rPr>
            <w:noProof/>
            <w:webHidden/>
          </w:rPr>
          <w:fldChar w:fldCharType="begin"/>
        </w:r>
        <w:r w:rsidR="00191A97">
          <w:rPr>
            <w:noProof/>
            <w:webHidden/>
          </w:rPr>
          <w:instrText xml:space="preserve"> PAGEREF _Toc410195402 \h </w:instrText>
        </w:r>
        <w:r w:rsidR="00191A97">
          <w:rPr>
            <w:noProof/>
            <w:webHidden/>
          </w:rPr>
        </w:r>
        <w:r w:rsidR="00191A97">
          <w:rPr>
            <w:noProof/>
            <w:webHidden/>
          </w:rPr>
          <w:fldChar w:fldCharType="separate"/>
        </w:r>
        <w:r w:rsidR="00191A97">
          <w:rPr>
            <w:noProof/>
            <w:webHidden/>
          </w:rPr>
          <w:t>11</w:t>
        </w:r>
        <w:r w:rsidR="00191A97">
          <w:rPr>
            <w:noProof/>
            <w:webHidden/>
          </w:rPr>
          <w:fldChar w:fldCharType="end"/>
        </w:r>
      </w:hyperlink>
    </w:p>
    <w:p w:rsidR="00191A97" w:rsidRDefault="00BA246B">
      <w:pPr>
        <w:pStyle w:val="TOC1"/>
        <w:tabs>
          <w:tab w:val="left" w:pos="400"/>
          <w:tab w:val="right" w:leader="dot" w:pos="8630"/>
        </w:tabs>
        <w:rPr>
          <w:rFonts w:asciiTheme="minorHAnsi" w:eastAsiaTheme="minorEastAsia" w:hAnsiTheme="minorHAnsi" w:cstheme="minorBidi"/>
          <w:noProof/>
          <w:sz w:val="22"/>
          <w:szCs w:val="22"/>
        </w:rPr>
      </w:pPr>
      <w:hyperlink w:anchor="_Toc410195403" w:history="1">
        <w:r w:rsidR="00191A97" w:rsidRPr="008C68A5">
          <w:rPr>
            <w:rStyle w:val="Hyperlink"/>
            <w:noProof/>
          </w:rPr>
          <w:t>8</w:t>
        </w:r>
        <w:r w:rsidR="00191A97">
          <w:rPr>
            <w:rFonts w:asciiTheme="minorHAnsi" w:eastAsiaTheme="minorEastAsia" w:hAnsiTheme="minorHAnsi" w:cstheme="minorBidi"/>
            <w:noProof/>
            <w:sz w:val="22"/>
            <w:szCs w:val="22"/>
          </w:rPr>
          <w:tab/>
        </w:r>
        <w:r w:rsidR="00191A97" w:rsidRPr="008C68A5">
          <w:rPr>
            <w:rStyle w:val="Hyperlink"/>
            <w:noProof/>
          </w:rPr>
          <w:t>Revision Control Log</w:t>
        </w:r>
        <w:r w:rsidR="00191A97">
          <w:rPr>
            <w:noProof/>
            <w:webHidden/>
          </w:rPr>
          <w:tab/>
        </w:r>
        <w:r w:rsidR="00191A97">
          <w:rPr>
            <w:noProof/>
            <w:webHidden/>
          </w:rPr>
          <w:fldChar w:fldCharType="begin"/>
        </w:r>
        <w:r w:rsidR="00191A97">
          <w:rPr>
            <w:noProof/>
            <w:webHidden/>
          </w:rPr>
          <w:instrText xml:space="preserve"> PAGEREF _Toc410195403 \h </w:instrText>
        </w:r>
        <w:r w:rsidR="00191A97">
          <w:rPr>
            <w:noProof/>
            <w:webHidden/>
          </w:rPr>
        </w:r>
        <w:r w:rsidR="00191A97">
          <w:rPr>
            <w:noProof/>
            <w:webHidden/>
          </w:rPr>
          <w:fldChar w:fldCharType="separate"/>
        </w:r>
        <w:r w:rsidR="00191A97">
          <w:rPr>
            <w:noProof/>
            <w:webHidden/>
          </w:rPr>
          <w:t>12</w:t>
        </w:r>
        <w:r w:rsidR="00191A97">
          <w:rPr>
            <w:noProof/>
            <w:webHidden/>
          </w:rPr>
          <w:fldChar w:fldCharType="end"/>
        </w:r>
      </w:hyperlink>
    </w:p>
    <w:p w:rsidR="00B70668" w:rsidRDefault="000B6E26" w:rsidP="00B70668">
      <w:r>
        <w:fldChar w:fldCharType="end"/>
      </w:r>
    </w:p>
    <w:p w:rsidR="004527BC" w:rsidRDefault="00B70668" w:rsidP="00B70668">
      <w:pPr>
        <w:spacing w:after="0"/>
        <w:rPr>
          <w:rFonts w:ascii="Arial" w:hAnsi="Arial"/>
          <w:b/>
          <w:kern w:val="28"/>
          <w:sz w:val="28"/>
        </w:rPr>
      </w:pPr>
      <w:r>
        <w:t xml:space="preserve"> </w:t>
      </w:r>
      <w:r w:rsidR="004527BC">
        <w:br w:type="page"/>
      </w:r>
    </w:p>
    <w:p w:rsidR="00B27D95" w:rsidRDefault="00B27D95">
      <w:pPr>
        <w:pStyle w:val="Heading1"/>
      </w:pPr>
      <w:bookmarkStart w:id="0" w:name="_Toc410195376"/>
      <w:r w:rsidRPr="00B27D95">
        <w:lastRenderedPageBreak/>
        <w:t>Dependencies</w:t>
      </w:r>
      <w:bookmarkEnd w:id="0"/>
    </w:p>
    <w:p w:rsidR="00916B39" w:rsidRDefault="00B27D95" w:rsidP="00B27D95">
      <w:pPr>
        <w:pStyle w:val="Heading2"/>
      </w:pPr>
      <w:bookmarkStart w:id="1" w:name="_Toc410195377"/>
      <w:r>
        <w:t>SWCs</w:t>
      </w:r>
      <w:bookmarkEnd w:id="1"/>
    </w:p>
    <w:tbl>
      <w:tblPr>
        <w:tblStyle w:val="LightList-Accent11"/>
        <w:tblW w:w="0" w:type="auto"/>
        <w:tblLook w:val="04A0" w:firstRow="1" w:lastRow="0" w:firstColumn="1" w:lastColumn="0" w:noHBand="0" w:noVBand="1"/>
      </w:tblPr>
      <w:tblGrid>
        <w:gridCol w:w="2718"/>
        <w:gridCol w:w="6138"/>
      </w:tblGrid>
      <w:tr w:rsidR="00916B39" w:rsidTr="006059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916B39" w:rsidRDefault="000B7B76" w:rsidP="00DE03FA">
            <w:r>
              <w:t>Module</w:t>
            </w:r>
          </w:p>
        </w:tc>
        <w:tc>
          <w:tcPr>
            <w:tcW w:w="6138" w:type="dxa"/>
          </w:tcPr>
          <w:p w:rsidR="00916B39" w:rsidRDefault="000B7B76" w:rsidP="00DE03FA">
            <w:pPr>
              <w:cnfStyle w:val="100000000000" w:firstRow="1" w:lastRow="0" w:firstColumn="0" w:lastColumn="0" w:oddVBand="0" w:evenVBand="0" w:oddHBand="0" w:evenHBand="0" w:firstRowFirstColumn="0" w:firstRowLastColumn="0" w:lastRowFirstColumn="0" w:lastRowLastColumn="0"/>
            </w:pPr>
            <w:r>
              <w:t xml:space="preserve">Required </w:t>
            </w:r>
            <w:r w:rsidR="002651B5">
              <w:t>Feature</w:t>
            </w:r>
          </w:p>
        </w:tc>
      </w:tr>
      <w:tr w:rsidR="00694DC5" w:rsidTr="00605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694DC5" w:rsidRPr="00477953" w:rsidRDefault="00694DC5" w:rsidP="00134908">
            <w:pPr>
              <w:rPr>
                <w:b w:val="0"/>
                <w:bCs w:val="0"/>
              </w:rPr>
            </w:pPr>
            <w:r w:rsidRPr="00477953">
              <w:t>uDiag</w:t>
            </w:r>
          </w:p>
          <w:p w:rsidR="00694DC5" w:rsidRPr="00477953" w:rsidRDefault="00694DC5" w:rsidP="00134908">
            <w:pPr>
              <w:rPr>
                <w:b w:val="0"/>
                <w:bCs w:val="0"/>
              </w:rPr>
            </w:pPr>
          </w:p>
        </w:tc>
        <w:tc>
          <w:tcPr>
            <w:tcW w:w="6138" w:type="dxa"/>
          </w:tcPr>
          <w:p w:rsidR="00694DC5" w:rsidRPr="00477953" w:rsidRDefault="00694DC5" w:rsidP="00134908">
            <w:pPr>
              <w:cnfStyle w:val="000000100000" w:firstRow="0" w:lastRow="0" w:firstColumn="0" w:lastColumn="0" w:oddVBand="0" w:evenVBand="0" w:oddHBand="1" w:evenHBand="0" w:firstRowFirstColumn="0" w:firstRowLastColumn="0" w:lastRowFirstColumn="0" w:lastRowLastColumn="0"/>
            </w:pPr>
            <w:r w:rsidRPr="00477953">
              <w:t>HTU MPU ESM (uDiag Component version FDD32B_TMS570_uDiag_000.24 or later)</w:t>
            </w:r>
          </w:p>
          <w:p w:rsidR="00694DC5" w:rsidRPr="00477953" w:rsidRDefault="00694DC5" w:rsidP="00134908">
            <w:pPr>
              <w:cnfStyle w:val="000000100000" w:firstRow="0" w:lastRow="0" w:firstColumn="0" w:lastColumn="0" w:oddVBand="0" w:evenVBand="0" w:oddHBand="1" w:evenHBand="0" w:firstRowFirstColumn="0" w:firstRowLastColumn="0" w:lastRowFirstColumn="0" w:lastRowLastColumn="0"/>
            </w:pPr>
            <w:r w:rsidRPr="00477953">
              <w:t>(Configuration of ESM Registers)</w:t>
            </w:r>
          </w:p>
        </w:tc>
      </w:tr>
    </w:tbl>
    <w:p w:rsidR="00BC5DE5" w:rsidRDefault="000D28B1">
      <w:r w:rsidRPr="000D28B1">
        <w:t xml:space="preserve">Note : Referencing the external components should be avoided in most cases. </w:t>
      </w:r>
      <w:r>
        <w:t xml:space="preserve">Only in unavoidable circumstance external components should be </w:t>
      </w:r>
      <w:r w:rsidR="00424E7A">
        <w:t>referred</w:t>
      </w:r>
      <w:r>
        <w:t>. Developer should track the references.</w:t>
      </w:r>
    </w:p>
    <w:p w:rsidR="00E17CA7" w:rsidRDefault="00E17CA7" w:rsidP="00B27D95"/>
    <w:p w:rsidR="00694DC5" w:rsidRDefault="00694DC5" w:rsidP="00B27D95"/>
    <w:p w:rsidR="004527BC" w:rsidRDefault="00260F90" w:rsidP="004527BC">
      <w:pPr>
        <w:pStyle w:val="Heading2"/>
      </w:pPr>
      <w:bookmarkStart w:id="2" w:name="_Toc410195378"/>
      <w:r>
        <w:t xml:space="preserve">Global </w:t>
      </w:r>
      <w:r w:rsidR="00002748">
        <w:t>Functions</w:t>
      </w:r>
      <w:r>
        <w:t>(Non RTE)</w:t>
      </w:r>
      <w:r w:rsidR="00002748">
        <w:t xml:space="preserve"> to be provided </w:t>
      </w:r>
      <w:r w:rsidR="00E17CA7">
        <w:t>to</w:t>
      </w:r>
      <w:r w:rsidR="00002748">
        <w:t xml:space="preserve"> Integration Project</w:t>
      </w:r>
      <w:bookmarkEnd w:id="2"/>
    </w:p>
    <w:p w:rsidR="00694DC5" w:rsidRDefault="00694DC5">
      <w:pPr>
        <w:spacing w:after="0"/>
      </w:pPr>
    </w:p>
    <w:p w:rsidR="00477953" w:rsidRDefault="00694DC5">
      <w:pPr>
        <w:spacing w:after="0"/>
      </w:pPr>
      <w:r w:rsidRPr="00694DC5">
        <w:t>Nhet1_Per3</w:t>
      </w:r>
    </w:p>
    <w:p w:rsidR="00477953" w:rsidRDefault="00477953" w:rsidP="00477953">
      <w:pPr>
        <w:spacing w:after="0"/>
      </w:pPr>
      <w:r w:rsidRPr="00B6130A">
        <w:t>Nhet_Init1</w:t>
      </w:r>
    </w:p>
    <w:p w:rsidR="00477953" w:rsidRDefault="00477953" w:rsidP="00477953">
      <w:pPr>
        <w:spacing w:after="0"/>
      </w:pPr>
      <w:r w:rsidRPr="00B6130A">
        <w:t>ePWM_Per1</w:t>
      </w:r>
    </w:p>
    <w:p w:rsidR="004527BC" w:rsidRDefault="00477953" w:rsidP="00477953">
      <w:pPr>
        <w:spacing w:after="0"/>
        <w:rPr>
          <w:rFonts w:ascii="Arial" w:hAnsi="Arial"/>
          <w:b/>
          <w:kern w:val="28"/>
          <w:sz w:val="28"/>
        </w:rPr>
      </w:pPr>
      <w:r w:rsidRPr="00B6130A">
        <w:t>ePWM_Init1</w:t>
      </w:r>
      <w:r w:rsidR="004527BC">
        <w:br w:type="page"/>
      </w:r>
    </w:p>
    <w:p w:rsidR="006D151B" w:rsidRPr="006D151B" w:rsidRDefault="00A17EB8" w:rsidP="006D151B">
      <w:pPr>
        <w:pStyle w:val="Heading1"/>
      </w:pPr>
      <w:bookmarkStart w:id="3" w:name="_Toc410195379"/>
      <w:r>
        <w:lastRenderedPageBreak/>
        <w:t>Configuration</w:t>
      </w:r>
      <w:bookmarkEnd w:id="3"/>
    </w:p>
    <w:p w:rsidR="006768B8" w:rsidRDefault="006768B8" w:rsidP="006768B8">
      <w:pPr>
        <w:pStyle w:val="Heading2"/>
      </w:pPr>
      <w:bookmarkStart w:id="4" w:name="_Toc410195380"/>
      <w:r>
        <w:t>Build Time Config</w:t>
      </w:r>
      <w:bookmarkEnd w:id="4"/>
    </w:p>
    <w:tbl>
      <w:tblPr>
        <w:tblStyle w:val="LightList-Accent11"/>
        <w:tblW w:w="0" w:type="auto"/>
        <w:tblLook w:val="04A0" w:firstRow="1" w:lastRow="0" w:firstColumn="1" w:lastColumn="0" w:noHBand="0" w:noVBand="1"/>
      </w:tblPr>
      <w:tblGrid>
        <w:gridCol w:w="3258"/>
        <w:gridCol w:w="4771"/>
        <w:gridCol w:w="827"/>
      </w:tblGrid>
      <w:tr w:rsidR="006D151B" w:rsidTr="0037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6D151B" w:rsidRDefault="001D6A7F" w:rsidP="00DE03FA">
            <w:r>
              <w:t>Modules</w:t>
            </w:r>
          </w:p>
        </w:tc>
        <w:tc>
          <w:tcPr>
            <w:tcW w:w="4771" w:type="dxa"/>
          </w:tcPr>
          <w:p w:rsidR="006D151B" w:rsidRDefault="006D151B" w:rsidP="00DE03FA">
            <w:pPr>
              <w:cnfStyle w:val="100000000000" w:firstRow="1" w:lastRow="0" w:firstColumn="0" w:lastColumn="0" w:oddVBand="0" w:evenVBand="0" w:oddHBand="0" w:evenHBand="0" w:firstRowFirstColumn="0" w:firstRowLastColumn="0" w:lastRowFirstColumn="0" w:lastRowLastColumn="0"/>
            </w:pPr>
            <w:r>
              <w:t>Notes</w:t>
            </w:r>
          </w:p>
        </w:tc>
        <w:tc>
          <w:tcPr>
            <w:tcW w:w="827" w:type="dxa"/>
          </w:tcPr>
          <w:p w:rsidR="006D151B" w:rsidRDefault="006D151B" w:rsidP="00DE03FA">
            <w:pPr>
              <w:cnfStyle w:val="100000000000" w:firstRow="1" w:lastRow="0" w:firstColumn="0" w:lastColumn="0" w:oddVBand="0" w:evenVBand="0" w:oddHBand="0" w:evenHBand="0" w:firstRowFirstColumn="0" w:firstRowLastColumn="0" w:lastRowFirstColumn="0" w:lastRowLastColumn="0"/>
            </w:pPr>
          </w:p>
        </w:tc>
      </w:tr>
      <w:tr w:rsidR="006D151B" w:rsidTr="0037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1D6A7F" w:rsidRDefault="00AD699E" w:rsidP="00DE03FA">
            <w:r>
              <w:t>None</w:t>
            </w:r>
          </w:p>
        </w:tc>
        <w:tc>
          <w:tcPr>
            <w:tcW w:w="4771" w:type="dxa"/>
          </w:tcPr>
          <w:p w:rsidR="006D151B" w:rsidRDefault="006D151B" w:rsidP="002651B5">
            <w:pPr>
              <w:cnfStyle w:val="000000100000" w:firstRow="0" w:lastRow="0" w:firstColumn="0" w:lastColumn="0" w:oddVBand="0" w:evenVBand="0" w:oddHBand="1" w:evenHBand="0" w:firstRowFirstColumn="0" w:firstRowLastColumn="0" w:lastRowFirstColumn="0" w:lastRowLastColumn="0"/>
            </w:pPr>
          </w:p>
        </w:tc>
        <w:tc>
          <w:tcPr>
            <w:tcW w:w="827" w:type="dxa"/>
          </w:tcPr>
          <w:p w:rsidR="006D151B" w:rsidRDefault="006D151B" w:rsidP="002651B5">
            <w:pPr>
              <w:cnfStyle w:val="000000100000" w:firstRow="0" w:lastRow="0" w:firstColumn="0" w:lastColumn="0" w:oddVBand="0" w:evenVBand="0" w:oddHBand="1" w:evenHBand="0" w:firstRowFirstColumn="0" w:firstRowLastColumn="0" w:lastRowFirstColumn="0" w:lastRowLastColumn="0"/>
            </w:pPr>
          </w:p>
        </w:tc>
      </w:tr>
    </w:tbl>
    <w:p w:rsidR="000D28B1" w:rsidRDefault="000D28B1" w:rsidP="005C7476">
      <w:pPr>
        <w:pStyle w:val="Heading2"/>
      </w:pPr>
      <w:bookmarkStart w:id="5" w:name="_Toc410195381"/>
      <w:bookmarkStart w:id="6" w:name="OLE_LINK10"/>
      <w:bookmarkStart w:id="7" w:name="OLE_LINK11"/>
      <w:r w:rsidRPr="007C4C59">
        <w:t>Configuration Files</w:t>
      </w:r>
      <w:r>
        <w:t xml:space="preserve"> to be provided by Integration Project</w:t>
      </w:r>
      <w:bookmarkEnd w:id="5"/>
    </w:p>
    <w:p w:rsidR="000D28B1" w:rsidRPr="00932473" w:rsidRDefault="00445954">
      <w:pPr>
        <w:pStyle w:val="Heading2"/>
        <w:numPr>
          <w:ilvl w:val="0"/>
          <w:numId w:val="0"/>
        </w:numPr>
        <w:rPr>
          <w:rFonts w:ascii="Times New Roman" w:hAnsi="Times New Roman"/>
          <w:b w:val="0"/>
          <w:sz w:val="20"/>
        </w:rPr>
      </w:pPr>
      <w:bookmarkStart w:id="8" w:name="_Toc410195382"/>
      <w:r w:rsidRPr="00932473">
        <w:rPr>
          <w:rFonts w:ascii="Times New Roman" w:hAnsi="Times New Roman"/>
          <w:b w:val="0"/>
          <w:sz w:val="20"/>
        </w:rPr>
        <w:t>ePWM_Cfg.h is manually created and used.</w:t>
      </w:r>
      <w:bookmarkEnd w:id="8"/>
    </w:p>
    <w:p w:rsidR="000D28B1" w:rsidRDefault="00694DC5" w:rsidP="000D28B1">
      <w:r>
        <w:t>Refer the</w:t>
      </w:r>
      <w:r w:rsidR="00BD6243">
        <w:t xml:space="preserve"> </w:t>
      </w:r>
      <w:r w:rsidRPr="00694DC5">
        <w:t>ePWM_Cfg_Template.h</w:t>
      </w:r>
      <w:r>
        <w:t xml:space="preserve"> provided in the tools path of the component for more details</w:t>
      </w:r>
    </w:p>
    <w:p w:rsidR="00BC5DE5" w:rsidRDefault="00BC5DE5"/>
    <w:p w:rsidR="00932C7E" w:rsidRDefault="00932C7E" w:rsidP="00932C7E">
      <w:pPr>
        <w:pStyle w:val="Heading3"/>
      </w:pPr>
      <w:bookmarkStart w:id="9" w:name="_Toc410195383"/>
      <w:bookmarkStart w:id="10" w:name="OLE_LINK12"/>
      <w:bookmarkStart w:id="11" w:name="OLE_LINK13"/>
      <w:bookmarkEnd w:id="6"/>
      <w:bookmarkEnd w:id="7"/>
      <w:r>
        <w:t>Da Vinci Parameter Configuration Changes</w:t>
      </w:r>
      <w:bookmarkEnd w:id="9"/>
    </w:p>
    <w:tbl>
      <w:tblPr>
        <w:tblStyle w:val="LightList-Accent11"/>
        <w:tblW w:w="0" w:type="auto"/>
        <w:tblLayout w:type="fixed"/>
        <w:tblLook w:val="04A0" w:firstRow="1" w:lastRow="0" w:firstColumn="1" w:lastColumn="0" w:noHBand="0" w:noVBand="1"/>
      </w:tblPr>
      <w:tblGrid>
        <w:gridCol w:w="2718"/>
        <w:gridCol w:w="2790"/>
        <w:gridCol w:w="3348"/>
      </w:tblGrid>
      <w:tr w:rsidR="00932C7E" w:rsidTr="00932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Borders>
              <w:bottom w:val="single" w:sz="4" w:space="0" w:color="auto"/>
            </w:tcBorders>
          </w:tcPr>
          <w:p w:rsidR="00932C7E" w:rsidRDefault="00932C7E" w:rsidP="00134908">
            <w:r>
              <w:t>Parameter</w:t>
            </w:r>
          </w:p>
        </w:tc>
        <w:tc>
          <w:tcPr>
            <w:tcW w:w="2790" w:type="dxa"/>
            <w:tcBorders>
              <w:bottom w:val="single" w:sz="4" w:space="0" w:color="auto"/>
            </w:tcBorders>
          </w:tcPr>
          <w:p w:rsidR="00932C7E" w:rsidRDefault="00932C7E" w:rsidP="00134908">
            <w:pPr>
              <w:cnfStyle w:val="100000000000" w:firstRow="1" w:lastRow="0" w:firstColumn="0" w:lastColumn="0" w:oddVBand="0" w:evenVBand="0" w:oddHBand="0" w:evenHBand="0" w:firstRowFirstColumn="0" w:firstRowLastColumn="0" w:lastRowFirstColumn="0" w:lastRowLastColumn="0"/>
            </w:pPr>
            <w:r>
              <w:t>Notes</w:t>
            </w:r>
          </w:p>
        </w:tc>
        <w:tc>
          <w:tcPr>
            <w:tcW w:w="3348" w:type="dxa"/>
            <w:tcBorders>
              <w:bottom w:val="single" w:sz="4" w:space="0" w:color="auto"/>
            </w:tcBorders>
          </w:tcPr>
          <w:p w:rsidR="00932C7E" w:rsidRDefault="00932C7E" w:rsidP="00134908">
            <w:pPr>
              <w:cnfStyle w:val="100000000000" w:firstRow="1" w:lastRow="0" w:firstColumn="0" w:lastColumn="0" w:oddVBand="0" w:evenVBand="0" w:oddHBand="0" w:evenHBand="0" w:firstRowFirstColumn="0" w:firstRowLastColumn="0" w:lastRowFirstColumn="0" w:lastRowLastColumn="0"/>
            </w:pPr>
            <w:r>
              <w:t>SWC</w:t>
            </w:r>
          </w:p>
        </w:tc>
      </w:tr>
      <w:tr w:rsidR="00134908" w:rsidTr="0093247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134908" w:rsidRPr="007C4C59" w:rsidRDefault="00134908" w:rsidP="00134908">
            <w:r>
              <w:t>uDiag/RuntimeRegCheck/</w:t>
            </w:r>
            <w:r w:rsidRPr="00383EC0">
              <w:t>HTU__MP0S_HTU1</w:t>
            </w:r>
          </w:p>
        </w:tc>
        <w:tc>
          <w:tcPr>
            <w:tcW w:w="2790" w:type="dxa"/>
            <w:tcBorders>
              <w:top w:val="single" w:sz="4" w:space="0" w:color="auto"/>
              <w:left w:val="single" w:sz="4" w:space="0" w:color="auto"/>
              <w:bottom w:val="single" w:sz="4" w:space="0" w:color="auto"/>
              <w:right w:val="single" w:sz="4" w:space="0" w:color="auto"/>
            </w:tcBorders>
          </w:tcPr>
          <w:p w:rsidR="00134908" w:rsidRPr="001C67A3" w:rsidRDefault="00134908" w:rsidP="00134908">
            <w:pPr>
              <w:cnfStyle w:val="000000100000" w:firstRow="0" w:lastRow="0" w:firstColumn="0" w:lastColumn="0" w:oddVBand="0" w:evenVBand="0" w:oddHBand="1" w:evenHBand="0" w:firstRowFirstColumn="0" w:firstRowLastColumn="0" w:lastRowFirstColumn="0" w:lastRowLastColumn="0"/>
            </w:pPr>
            <w:r>
              <w:t>Address Linked during runtime</w:t>
            </w:r>
          </w:p>
        </w:tc>
        <w:tc>
          <w:tcPr>
            <w:tcW w:w="3348" w:type="dxa"/>
            <w:tcBorders>
              <w:top w:val="single" w:sz="4" w:space="0" w:color="auto"/>
              <w:left w:val="single" w:sz="4" w:space="0" w:color="auto"/>
              <w:bottom w:val="single" w:sz="4" w:space="0" w:color="auto"/>
              <w:right w:val="single" w:sz="4" w:space="0" w:color="auto"/>
            </w:tcBorders>
          </w:tcPr>
          <w:p w:rsidR="00134908" w:rsidRDefault="00134908" w:rsidP="00134908">
            <w:pPr>
              <w:cnfStyle w:val="000000100000" w:firstRow="0" w:lastRow="0" w:firstColumn="0" w:lastColumn="0" w:oddVBand="0" w:evenVBand="0" w:oddHBand="1" w:evenHBand="0" w:firstRowFirstColumn="0" w:firstRowLastColumn="0" w:lastRowFirstColumn="0" w:lastRowLastColumn="0"/>
            </w:pPr>
          </w:p>
        </w:tc>
      </w:tr>
      <w:tr w:rsidR="00134908" w:rsidTr="00932473">
        <w:trPr>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134908" w:rsidRPr="007C4C59" w:rsidRDefault="00134908" w:rsidP="00134908">
            <w:r>
              <w:t>uDiagRegAddress</w:t>
            </w:r>
          </w:p>
        </w:tc>
        <w:tc>
          <w:tcPr>
            <w:tcW w:w="2790" w:type="dxa"/>
            <w:tcBorders>
              <w:top w:val="single" w:sz="4" w:space="0" w:color="auto"/>
              <w:left w:val="single" w:sz="4" w:space="0" w:color="auto"/>
              <w:bottom w:val="single" w:sz="4" w:space="0" w:color="auto"/>
              <w:right w:val="single" w:sz="4" w:space="0" w:color="auto"/>
            </w:tcBorders>
          </w:tcPr>
          <w:p w:rsidR="00134908" w:rsidRPr="001C67A3" w:rsidRDefault="00134908" w:rsidP="00134908">
            <w:pPr>
              <w:cnfStyle w:val="000000000000" w:firstRow="0" w:lastRow="0" w:firstColumn="0" w:lastColumn="0" w:oddVBand="0" w:evenVBand="0" w:oddHBand="0" w:evenHBand="0" w:firstRowFirstColumn="0" w:firstRowLastColumn="0" w:lastRowFirstColumn="0" w:lastRowLastColumn="0"/>
            </w:pPr>
          </w:p>
        </w:tc>
        <w:tc>
          <w:tcPr>
            <w:tcW w:w="3348" w:type="dxa"/>
            <w:tcBorders>
              <w:top w:val="single" w:sz="4" w:space="0" w:color="auto"/>
              <w:left w:val="single" w:sz="4" w:space="0" w:color="auto"/>
              <w:bottom w:val="single" w:sz="4" w:space="0" w:color="auto"/>
              <w:right w:val="single" w:sz="4" w:space="0" w:color="auto"/>
            </w:tcBorders>
          </w:tcPr>
          <w:p w:rsidR="00134908" w:rsidRDefault="00176DD6" w:rsidP="00134908">
            <w:pPr>
              <w:cnfStyle w:val="000000000000" w:firstRow="0" w:lastRow="0" w:firstColumn="0" w:lastColumn="0" w:oddVBand="0" w:evenVBand="0" w:oddHBand="0" w:evenHBand="0" w:firstRowFirstColumn="0" w:firstRowLastColumn="0" w:lastRowFirstColumn="0" w:lastRowLastColumn="0"/>
            </w:pPr>
            <w:r w:rsidRPr="00176DD6">
              <w:t>4294419572</w:t>
            </w:r>
            <w:r w:rsidR="004A6F50">
              <w:t xml:space="preserve"> (0x</w:t>
            </w:r>
            <w:r w:rsidR="004A6F50" w:rsidRPr="004A6F50">
              <w:t>FFF7A474</w:t>
            </w:r>
            <w:r w:rsidR="004A6F50">
              <w:t>)</w:t>
            </w:r>
          </w:p>
        </w:tc>
      </w:tr>
      <w:tr w:rsidR="00134908" w:rsidTr="0093247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134908" w:rsidRPr="007C4C59" w:rsidRDefault="00134908" w:rsidP="00134908">
            <w:r>
              <w:t>uDiagRegValueLnk</w:t>
            </w:r>
          </w:p>
        </w:tc>
        <w:tc>
          <w:tcPr>
            <w:tcW w:w="2790" w:type="dxa"/>
            <w:tcBorders>
              <w:top w:val="single" w:sz="4" w:space="0" w:color="auto"/>
              <w:left w:val="single" w:sz="4" w:space="0" w:color="auto"/>
              <w:bottom w:val="single" w:sz="4" w:space="0" w:color="auto"/>
              <w:right w:val="single" w:sz="4" w:space="0" w:color="auto"/>
            </w:tcBorders>
          </w:tcPr>
          <w:p w:rsidR="00134908" w:rsidRPr="001C67A3" w:rsidRDefault="00134908" w:rsidP="00134908">
            <w:pPr>
              <w:cnfStyle w:val="000000100000" w:firstRow="0" w:lastRow="0" w:firstColumn="0" w:lastColumn="0" w:oddVBand="0" w:evenVBand="0" w:oddHBand="1" w:evenHBand="0" w:firstRowFirstColumn="0" w:firstRowLastColumn="0" w:lastRowFirstColumn="0" w:lastRowLastColumn="0"/>
            </w:pPr>
          </w:p>
        </w:tc>
        <w:tc>
          <w:tcPr>
            <w:tcW w:w="3348" w:type="dxa"/>
            <w:tcBorders>
              <w:top w:val="single" w:sz="4" w:space="0" w:color="auto"/>
              <w:left w:val="single" w:sz="4" w:space="0" w:color="auto"/>
              <w:bottom w:val="single" w:sz="4" w:space="0" w:color="auto"/>
              <w:right w:val="single" w:sz="4" w:space="0" w:color="auto"/>
            </w:tcBorders>
          </w:tcPr>
          <w:p w:rsidR="00134908" w:rsidRDefault="00134908" w:rsidP="00134908">
            <w:pPr>
              <w:cnfStyle w:val="000000100000" w:firstRow="0" w:lastRow="0" w:firstColumn="0" w:lastColumn="0" w:oddVBand="0" w:evenVBand="0" w:oddHBand="1" w:evenHBand="0" w:firstRowFirstColumn="0" w:firstRowLastColumn="0" w:lastRowFirstColumn="0" w:lastRowLastColumn="0"/>
            </w:pPr>
            <w:r w:rsidRPr="00383EC0">
              <w:t>Nhet_HtuDataTrq_Cnt_G_str</w:t>
            </w:r>
          </w:p>
        </w:tc>
      </w:tr>
      <w:tr w:rsidR="00134908" w:rsidTr="00932473">
        <w:trPr>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134908" w:rsidRPr="007C4C59" w:rsidRDefault="00134908" w:rsidP="00134908">
            <w:r>
              <w:t>uDiagRegValueLnkOffset</w:t>
            </w:r>
          </w:p>
        </w:tc>
        <w:tc>
          <w:tcPr>
            <w:tcW w:w="2790" w:type="dxa"/>
            <w:tcBorders>
              <w:top w:val="single" w:sz="4" w:space="0" w:color="auto"/>
              <w:left w:val="single" w:sz="4" w:space="0" w:color="auto"/>
              <w:bottom w:val="single" w:sz="4" w:space="0" w:color="auto"/>
              <w:right w:val="single" w:sz="4" w:space="0" w:color="auto"/>
            </w:tcBorders>
          </w:tcPr>
          <w:p w:rsidR="00134908" w:rsidRPr="001C67A3" w:rsidRDefault="00134908" w:rsidP="00134908">
            <w:pPr>
              <w:cnfStyle w:val="000000000000" w:firstRow="0" w:lastRow="0" w:firstColumn="0" w:lastColumn="0" w:oddVBand="0" w:evenVBand="0" w:oddHBand="0" w:evenHBand="0" w:firstRowFirstColumn="0" w:firstRowLastColumn="0" w:lastRowFirstColumn="0" w:lastRowLastColumn="0"/>
            </w:pPr>
          </w:p>
        </w:tc>
        <w:tc>
          <w:tcPr>
            <w:tcW w:w="3348" w:type="dxa"/>
            <w:tcBorders>
              <w:top w:val="single" w:sz="4" w:space="0" w:color="auto"/>
              <w:left w:val="single" w:sz="4" w:space="0" w:color="auto"/>
              <w:bottom w:val="single" w:sz="4" w:space="0" w:color="auto"/>
              <w:right w:val="single" w:sz="4" w:space="0" w:color="auto"/>
            </w:tcBorders>
          </w:tcPr>
          <w:p w:rsidR="00134908" w:rsidRDefault="00134908" w:rsidP="00134908">
            <w:pPr>
              <w:cnfStyle w:val="000000000000" w:firstRow="0" w:lastRow="0" w:firstColumn="0" w:lastColumn="0" w:oddVBand="0" w:evenVBand="0" w:oddHBand="0" w:evenHBand="0" w:firstRowFirstColumn="0" w:firstRowLastColumn="0" w:lastRowFirstColumn="0" w:lastRowLastColumn="0"/>
            </w:pPr>
            <w:r>
              <w:t>0</w:t>
            </w:r>
          </w:p>
        </w:tc>
      </w:tr>
      <w:tr w:rsidR="00134908" w:rsidTr="0093247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134908" w:rsidRPr="007C4C59" w:rsidRDefault="00134908" w:rsidP="00134908"/>
        </w:tc>
        <w:tc>
          <w:tcPr>
            <w:tcW w:w="2790" w:type="dxa"/>
            <w:tcBorders>
              <w:top w:val="single" w:sz="4" w:space="0" w:color="auto"/>
              <w:left w:val="single" w:sz="4" w:space="0" w:color="auto"/>
              <w:bottom w:val="single" w:sz="4" w:space="0" w:color="auto"/>
              <w:right w:val="single" w:sz="4" w:space="0" w:color="auto"/>
            </w:tcBorders>
          </w:tcPr>
          <w:p w:rsidR="00134908" w:rsidRPr="001C67A3" w:rsidRDefault="00134908" w:rsidP="00134908">
            <w:pPr>
              <w:cnfStyle w:val="000000100000" w:firstRow="0" w:lastRow="0" w:firstColumn="0" w:lastColumn="0" w:oddVBand="0" w:evenVBand="0" w:oddHBand="1" w:evenHBand="0" w:firstRowFirstColumn="0" w:firstRowLastColumn="0" w:lastRowFirstColumn="0" w:lastRowLastColumn="0"/>
            </w:pPr>
          </w:p>
        </w:tc>
        <w:tc>
          <w:tcPr>
            <w:tcW w:w="3348" w:type="dxa"/>
            <w:tcBorders>
              <w:top w:val="single" w:sz="4" w:space="0" w:color="auto"/>
              <w:left w:val="single" w:sz="4" w:space="0" w:color="auto"/>
              <w:bottom w:val="single" w:sz="4" w:space="0" w:color="auto"/>
              <w:right w:val="single" w:sz="4" w:space="0" w:color="auto"/>
            </w:tcBorders>
          </w:tcPr>
          <w:p w:rsidR="00134908" w:rsidRDefault="00134908" w:rsidP="00134908">
            <w:pPr>
              <w:cnfStyle w:val="000000100000" w:firstRow="0" w:lastRow="0" w:firstColumn="0" w:lastColumn="0" w:oddVBand="0" w:evenVBand="0" w:oddHBand="1" w:evenHBand="0" w:firstRowFirstColumn="0" w:firstRowLastColumn="0" w:lastRowFirstColumn="0" w:lastRowLastColumn="0"/>
            </w:pPr>
          </w:p>
        </w:tc>
      </w:tr>
      <w:tr w:rsidR="00134908" w:rsidTr="00932473">
        <w:trPr>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134908" w:rsidRPr="007C4C59" w:rsidRDefault="00134908" w:rsidP="00134908">
            <w:r>
              <w:t>uDiag/RuntimeRegCheck</w:t>
            </w:r>
            <w:r w:rsidRPr="00383EC0">
              <w:t xml:space="preserve"> </w:t>
            </w:r>
            <w:r>
              <w:t>/</w:t>
            </w:r>
            <w:r w:rsidRPr="00383EC0">
              <w:t>HTU__MP0E_HTU1</w:t>
            </w:r>
          </w:p>
        </w:tc>
        <w:tc>
          <w:tcPr>
            <w:tcW w:w="2790" w:type="dxa"/>
            <w:tcBorders>
              <w:top w:val="single" w:sz="4" w:space="0" w:color="auto"/>
              <w:left w:val="single" w:sz="4" w:space="0" w:color="auto"/>
              <w:bottom w:val="single" w:sz="4" w:space="0" w:color="auto"/>
              <w:right w:val="single" w:sz="4" w:space="0" w:color="auto"/>
            </w:tcBorders>
          </w:tcPr>
          <w:p w:rsidR="00134908" w:rsidRPr="001C67A3" w:rsidRDefault="00134908" w:rsidP="00134908">
            <w:pPr>
              <w:cnfStyle w:val="000000000000" w:firstRow="0" w:lastRow="0" w:firstColumn="0" w:lastColumn="0" w:oddVBand="0" w:evenVBand="0" w:oddHBand="0" w:evenHBand="0" w:firstRowFirstColumn="0" w:firstRowLastColumn="0" w:lastRowFirstColumn="0" w:lastRowLastColumn="0"/>
            </w:pPr>
            <w:r>
              <w:t>Address Linked during runtime</w:t>
            </w:r>
          </w:p>
        </w:tc>
        <w:tc>
          <w:tcPr>
            <w:tcW w:w="3348" w:type="dxa"/>
            <w:tcBorders>
              <w:top w:val="single" w:sz="4" w:space="0" w:color="auto"/>
              <w:left w:val="single" w:sz="4" w:space="0" w:color="auto"/>
              <w:bottom w:val="single" w:sz="4" w:space="0" w:color="auto"/>
              <w:right w:val="single" w:sz="4" w:space="0" w:color="auto"/>
            </w:tcBorders>
          </w:tcPr>
          <w:p w:rsidR="00134908" w:rsidRDefault="00134908" w:rsidP="00134908">
            <w:pPr>
              <w:cnfStyle w:val="000000000000" w:firstRow="0" w:lastRow="0" w:firstColumn="0" w:lastColumn="0" w:oddVBand="0" w:evenVBand="0" w:oddHBand="0" w:evenHBand="0" w:firstRowFirstColumn="0" w:firstRowLastColumn="0" w:lastRowFirstColumn="0" w:lastRowLastColumn="0"/>
            </w:pPr>
          </w:p>
        </w:tc>
      </w:tr>
      <w:tr w:rsidR="00134908" w:rsidTr="0093247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134908" w:rsidRPr="007C4C59" w:rsidRDefault="00134908" w:rsidP="00134908">
            <w:r>
              <w:t>uDiagRegAddress</w:t>
            </w:r>
          </w:p>
        </w:tc>
        <w:tc>
          <w:tcPr>
            <w:tcW w:w="2790" w:type="dxa"/>
            <w:tcBorders>
              <w:top w:val="single" w:sz="4" w:space="0" w:color="auto"/>
              <w:left w:val="single" w:sz="4" w:space="0" w:color="auto"/>
              <w:bottom w:val="single" w:sz="4" w:space="0" w:color="auto"/>
              <w:right w:val="single" w:sz="4" w:space="0" w:color="auto"/>
            </w:tcBorders>
          </w:tcPr>
          <w:p w:rsidR="00134908" w:rsidRPr="001C67A3" w:rsidRDefault="00134908" w:rsidP="00134908">
            <w:pPr>
              <w:cnfStyle w:val="000000100000" w:firstRow="0" w:lastRow="0" w:firstColumn="0" w:lastColumn="0" w:oddVBand="0" w:evenVBand="0" w:oddHBand="1" w:evenHBand="0" w:firstRowFirstColumn="0" w:firstRowLastColumn="0" w:lastRowFirstColumn="0" w:lastRowLastColumn="0"/>
            </w:pPr>
          </w:p>
        </w:tc>
        <w:tc>
          <w:tcPr>
            <w:tcW w:w="3348" w:type="dxa"/>
            <w:tcBorders>
              <w:top w:val="single" w:sz="4" w:space="0" w:color="auto"/>
              <w:left w:val="single" w:sz="4" w:space="0" w:color="auto"/>
              <w:bottom w:val="single" w:sz="4" w:space="0" w:color="auto"/>
              <w:right w:val="single" w:sz="4" w:space="0" w:color="auto"/>
            </w:tcBorders>
          </w:tcPr>
          <w:p w:rsidR="00134908" w:rsidRDefault="00176DD6" w:rsidP="00134908">
            <w:pPr>
              <w:cnfStyle w:val="000000100000" w:firstRow="0" w:lastRow="0" w:firstColumn="0" w:lastColumn="0" w:oddVBand="0" w:evenVBand="0" w:oddHBand="1" w:evenHBand="0" w:firstRowFirstColumn="0" w:firstRowLastColumn="0" w:lastRowFirstColumn="0" w:lastRowLastColumn="0"/>
            </w:pPr>
            <w:r w:rsidRPr="00176DD6">
              <w:t>4294419576</w:t>
            </w:r>
            <w:r w:rsidR="004A6F50">
              <w:t>(0xFFF7A478)</w:t>
            </w:r>
          </w:p>
        </w:tc>
      </w:tr>
      <w:tr w:rsidR="00134908" w:rsidTr="00932473">
        <w:trPr>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134908" w:rsidRPr="007C4C59" w:rsidRDefault="00134908" w:rsidP="00134908">
            <w:r>
              <w:t>uDiagRegValueLnk</w:t>
            </w:r>
          </w:p>
        </w:tc>
        <w:tc>
          <w:tcPr>
            <w:tcW w:w="2790" w:type="dxa"/>
            <w:tcBorders>
              <w:top w:val="single" w:sz="4" w:space="0" w:color="auto"/>
              <w:left w:val="single" w:sz="4" w:space="0" w:color="auto"/>
              <w:bottom w:val="single" w:sz="4" w:space="0" w:color="auto"/>
              <w:right w:val="single" w:sz="4" w:space="0" w:color="auto"/>
            </w:tcBorders>
          </w:tcPr>
          <w:p w:rsidR="00134908" w:rsidRPr="001C67A3" w:rsidRDefault="00134908" w:rsidP="00134908">
            <w:pPr>
              <w:cnfStyle w:val="000000000000" w:firstRow="0" w:lastRow="0" w:firstColumn="0" w:lastColumn="0" w:oddVBand="0" w:evenVBand="0" w:oddHBand="0" w:evenHBand="0" w:firstRowFirstColumn="0" w:firstRowLastColumn="0" w:lastRowFirstColumn="0" w:lastRowLastColumn="0"/>
            </w:pPr>
          </w:p>
        </w:tc>
        <w:tc>
          <w:tcPr>
            <w:tcW w:w="3348" w:type="dxa"/>
            <w:tcBorders>
              <w:top w:val="single" w:sz="4" w:space="0" w:color="auto"/>
              <w:left w:val="single" w:sz="4" w:space="0" w:color="auto"/>
              <w:bottom w:val="single" w:sz="4" w:space="0" w:color="auto"/>
              <w:right w:val="single" w:sz="4" w:space="0" w:color="auto"/>
            </w:tcBorders>
          </w:tcPr>
          <w:p w:rsidR="00134908" w:rsidRDefault="00134908" w:rsidP="00134908">
            <w:pPr>
              <w:cnfStyle w:val="000000000000" w:firstRow="0" w:lastRow="0" w:firstColumn="0" w:lastColumn="0" w:oddVBand="0" w:evenVBand="0" w:oddHBand="0" w:evenHBand="0" w:firstRowFirstColumn="0" w:firstRowLastColumn="0" w:lastRowFirstColumn="0" w:lastRowLastColumn="0"/>
            </w:pPr>
            <w:r w:rsidRPr="00383EC0">
              <w:t>Nhet_HtuDataTrq_Cnt_G_str</w:t>
            </w:r>
          </w:p>
        </w:tc>
      </w:tr>
      <w:tr w:rsidR="00134908" w:rsidTr="0093247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134908" w:rsidRPr="007C4C59" w:rsidRDefault="00134908" w:rsidP="00134908">
            <w:r>
              <w:t>uDiagRegValueLnkOffset</w:t>
            </w:r>
            <w:r w:rsidR="00F85842">
              <w:t>*</w:t>
            </w:r>
          </w:p>
        </w:tc>
        <w:tc>
          <w:tcPr>
            <w:tcW w:w="2790" w:type="dxa"/>
            <w:tcBorders>
              <w:top w:val="single" w:sz="4" w:space="0" w:color="auto"/>
              <w:left w:val="single" w:sz="4" w:space="0" w:color="auto"/>
              <w:bottom w:val="single" w:sz="4" w:space="0" w:color="auto"/>
              <w:right w:val="single" w:sz="4" w:space="0" w:color="auto"/>
            </w:tcBorders>
          </w:tcPr>
          <w:p w:rsidR="00134908" w:rsidRPr="001C67A3" w:rsidRDefault="00134908" w:rsidP="00134908">
            <w:pPr>
              <w:cnfStyle w:val="000000100000" w:firstRow="0" w:lastRow="0" w:firstColumn="0" w:lastColumn="0" w:oddVBand="0" w:evenVBand="0" w:oddHBand="1" w:evenHBand="0" w:firstRowFirstColumn="0" w:firstRowLastColumn="0" w:lastRowFirstColumn="0" w:lastRowLastColumn="0"/>
            </w:pPr>
          </w:p>
        </w:tc>
        <w:tc>
          <w:tcPr>
            <w:tcW w:w="3348" w:type="dxa"/>
            <w:tcBorders>
              <w:top w:val="single" w:sz="4" w:space="0" w:color="auto"/>
              <w:left w:val="single" w:sz="4" w:space="0" w:color="auto"/>
              <w:bottom w:val="single" w:sz="4" w:space="0" w:color="auto"/>
              <w:right w:val="single" w:sz="4" w:space="0" w:color="auto"/>
            </w:tcBorders>
          </w:tcPr>
          <w:p w:rsidR="00134908" w:rsidRDefault="00044C07" w:rsidP="00134908">
            <w:pPr>
              <w:cnfStyle w:val="000000100000" w:firstRow="0" w:lastRow="0" w:firstColumn="0" w:lastColumn="0" w:oddVBand="0" w:evenVBand="0" w:oddHBand="1" w:evenHBand="0" w:firstRowFirstColumn="0" w:firstRowLastColumn="0" w:lastRowFirstColumn="0" w:lastRowLastColumn="0"/>
            </w:pPr>
            <w:r>
              <w:t>Sizeof(</w:t>
            </w:r>
            <w:r w:rsidRPr="00383EC0">
              <w:t>Nhet_HtuDataTrq_Cnt_G_str</w:t>
            </w:r>
            <w:r>
              <w:t>)</w:t>
            </w:r>
            <w:r w:rsidR="00932473">
              <w:t>-4</w:t>
            </w:r>
            <w:r>
              <w:t xml:space="preserve"> </w:t>
            </w:r>
          </w:p>
        </w:tc>
      </w:tr>
      <w:tr w:rsidR="00134908" w:rsidTr="00932473">
        <w:trPr>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134908" w:rsidRPr="007C4C59" w:rsidRDefault="00134908" w:rsidP="00134908">
            <w:r>
              <w:t>uDiag/RuntimeRegCheck</w:t>
            </w:r>
            <w:r w:rsidRPr="00383EC0">
              <w:t xml:space="preserve"> HTU</w:t>
            </w:r>
            <w:r w:rsidR="00424E7A">
              <w:t>DCP1</w:t>
            </w:r>
            <w:r w:rsidRPr="00383EC0">
              <w:t>_IFADDRA_HTU1</w:t>
            </w:r>
          </w:p>
        </w:tc>
        <w:tc>
          <w:tcPr>
            <w:tcW w:w="2790" w:type="dxa"/>
            <w:tcBorders>
              <w:top w:val="single" w:sz="4" w:space="0" w:color="auto"/>
              <w:left w:val="single" w:sz="4" w:space="0" w:color="auto"/>
              <w:bottom w:val="single" w:sz="4" w:space="0" w:color="auto"/>
              <w:right w:val="single" w:sz="4" w:space="0" w:color="auto"/>
            </w:tcBorders>
          </w:tcPr>
          <w:p w:rsidR="00134908" w:rsidRPr="001C67A3" w:rsidRDefault="00134908" w:rsidP="00134908">
            <w:pPr>
              <w:cnfStyle w:val="000000000000" w:firstRow="0" w:lastRow="0" w:firstColumn="0" w:lastColumn="0" w:oddVBand="0" w:evenVBand="0" w:oddHBand="0" w:evenHBand="0" w:firstRowFirstColumn="0" w:firstRowLastColumn="0" w:lastRowFirstColumn="0" w:lastRowLastColumn="0"/>
            </w:pPr>
            <w:r>
              <w:t>Address Linked during runtime</w:t>
            </w:r>
          </w:p>
        </w:tc>
        <w:tc>
          <w:tcPr>
            <w:tcW w:w="3348" w:type="dxa"/>
            <w:tcBorders>
              <w:top w:val="single" w:sz="4" w:space="0" w:color="auto"/>
              <w:left w:val="single" w:sz="4" w:space="0" w:color="auto"/>
              <w:bottom w:val="single" w:sz="4" w:space="0" w:color="auto"/>
              <w:right w:val="single" w:sz="4" w:space="0" w:color="auto"/>
            </w:tcBorders>
          </w:tcPr>
          <w:p w:rsidR="00134908" w:rsidRDefault="00134908" w:rsidP="00134908">
            <w:pPr>
              <w:cnfStyle w:val="000000000000" w:firstRow="0" w:lastRow="0" w:firstColumn="0" w:lastColumn="0" w:oddVBand="0" w:evenVBand="0" w:oddHBand="0" w:evenHBand="0" w:firstRowFirstColumn="0" w:firstRowLastColumn="0" w:lastRowFirstColumn="0" w:lastRowLastColumn="0"/>
            </w:pPr>
          </w:p>
        </w:tc>
      </w:tr>
      <w:tr w:rsidR="00134908" w:rsidTr="0093247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134908" w:rsidRPr="007C4C59" w:rsidRDefault="00134908" w:rsidP="00134908">
            <w:r>
              <w:t>uDiagRegAddress</w:t>
            </w:r>
          </w:p>
        </w:tc>
        <w:tc>
          <w:tcPr>
            <w:tcW w:w="2790" w:type="dxa"/>
            <w:tcBorders>
              <w:top w:val="single" w:sz="4" w:space="0" w:color="auto"/>
              <w:left w:val="single" w:sz="4" w:space="0" w:color="auto"/>
              <w:bottom w:val="single" w:sz="4" w:space="0" w:color="auto"/>
              <w:right w:val="single" w:sz="4" w:space="0" w:color="auto"/>
            </w:tcBorders>
          </w:tcPr>
          <w:p w:rsidR="00134908" w:rsidRPr="001C67A3" w:rsidRDefault="00134908" w:rsidP="00134908">
            <w:pPr>
              <w:cnfStyle w:val="000000100000" w:firstRow="0" w:lastRow="0" w:firstColumn="0" w:lastColumn="0" w:oddVBand="0" w:evenVBand="0" w:oddHBand="1" w:evenHBand="0" w:firstRowFirstColumn="0" w:firstRowLastColumn="0" w:lastRowFirstColumn="0" w:lastRowLastColumn="0"/>
            </w:pPr>
          </w:p>
        </w:tc>
        <w:tc>
          <w:tcPr>
            <w:tcW w:w="3348" w:type="dxa"/>
            <w:tcBorders>
              <w:top w:val="single" w:sz="4" w:space="0" w:color="auto"/>
              <w:left w:val="single" w:sz="4" w:space="0" w:color="auto"/>
              <w:bottom w:val="single" w:sz="4" w:space="0" w:color="auto"/>
              <w:right w:val="single" w:sz="4" w:space="0" w:color="auto"/>
            </w:tcBorders>
          </w:tcPr>
          <w:p w:rsidR="00134908" w:rsidRDefault="004A6F50" w:rsidP="007D26F8">
            <w:pPr>
              <w:cnfStyle w:val="000000100000" w:firstRow="0" w:lastRow="0" w:firstColumn="0" w:lastColumn="0" w:oddVBand="0" w:evenVBand="0" w:oddHBand="1" w:evenHBand="0" w:firstRowFirstColumn="0" w:firstRowLastColumn="0" w:lastRowFirstColumn="0" w:lastRowLastColumn="0"/>
            </w:pPr>
            <w:r>
              <w:t>(</w:t>
            </w:r>
            <w:r w:rsidR="007D26F8">
              <w:t>0x</w:t>
            </w:r>
            <w:r w:rsidR="007D26F8" w:rsidRPr="004A6F50">
              <w:t>FF4E00</w:t>
            </w:r>
            <w:r w:rsidR="007D26F8">
              <w:t>1</w:t>
            </w:r>
            <w:r w:rsidR="007D26F8" w:rsidRPr="004A6F50">
              <w:t>0</w:t>
            </w:r>
          </w:p>
        </w:tc>
      </w:tr>
      <w:tr w:rsidR="00134908" w:rsidTr="00932473">
        <w:trPr>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134908" w:rsidRPr="007C4C59" w:rsidRDefault="00134908" w:rsidP="00134908">
            <w:r>
              <w:t>uDiagRegValueLnk</w:t>
            </w:r>
          </w:p>
        </w:tc>
        <w:tc>
          <w:tcPr>
            <w:tcW w:w="2790" w:type="dxa"/>
            <w:tcBorders>
              <w:top w:val="single" w:sz="4" w:space="0" w:color="auto"/>
              <w:left w:val="single" w:sz="4" w:space="0" w:color="auto"/>
              <w:bottom w:val="single" w:sz="4" w:space="0" w:color="auto"/>
              <w:right w:val="single" w:sz="4" w:space="0" w:color="auto"/>
            </w:tcBorders>
          </w:tcPr>
          <w:p w:rsidR="00134908" w:rsidRPr="001C67A3" w:rsidRDefault="00134908" w:rsidP="00134908">
            <w:pPr>
              <w:cnfStyle w:val="000000000000" w:firstRow="0" w:lastRow="0" w:firstColumn="0" w:lastColumn="0" w:oddVBand="0" w:evenVBand="0" w:oddHBand="0" w:evenHBand="0" w:firstRowFirstColumn="0" w:firstRowLastColumn="0" w:lastRowFirstColumn="0" w:lastRowLastColumn="0"/>
            </w:pPr>
          </w:p>
        </w:tc>
        <w:tc>
          <w:tcPr>
            <w:tcW w:w="3348" w:type="dxa"/>
            <w:tcBorders>
              <w:top w:val="single" w:sz="4" w:space="0" w:color="auto"/>
              <w:left w:val="single" w:sz="4" w:space="0" w:color="auto"/>
              <w:bottom w:val="single" w:sz="4" w:space="0" w:color="auto"/>
              <w:right w:val="single" w:sz="4" w:space="0" w:color="auto"/>
            </w:tcBorders>
          </w:tcPr>
          <w:p w:rsidR="00134908" w:rsidRDefault="00134908" w:rsidP="00134908">
            <w:pPr>
              <w:cnfStyle w:val="000000000000" w:firstRow="0" w:lastRow="0" w:firstColumn="0" w:lastColumn="0" w:oddVBand="0" w:evenVBand="0" w:oddHBand="0" w:evenHBand="0" w:firstRowFirstColumn="0" w:firstRowLastColumn="0" w:lastRowFirstColumn="0" w:lastRowLastColumn="0"/>
            </w:pPr>
            <w:r w:rsidRPr="004F4FCB">
              <w:t>Nhet_HtuDataTrq_Cnt_G_str.HtuDataTrq</w:t>
            </w:r>
            <w:r>
              <w:t>1_Cnt_u32</w:t>
            </w:r>
            <w:r w:rsidRPr="004F4FCB">
              <w:t>[0]</w:t>
            </w:r>
          </w:p>
        </w:tc>
      </w:tr>
      <w:tr w:rsidR="00134908" w:rsidTr="0093247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134908" w:rsidRPr="007C4C59" w:rsidRDefault="00134908" w:rsidP="00134908">
            <w:r>
              <w:t>uDiagRegValueLnkOffset</w:t>
            </w:r>
          </w:p>
        </w:tc>
        <w:tc>
          <w:tcPr>
            <w:tcW w:w="2790" w:type="dxa"/>
            <w:tcBorders>
              <w:top w:val="single" w:sz="4" w:space="0" w:color="auto"/>
              <w:left w:val="single" w:sz="4" w:space="0" w:color="auto"/>
              <w:bottom w:val="single" w:sz="4" w:space="0" w:color="auto"/>
              <w:right w:val="single" w:sz="4" w:space="0" w:color="auto"/>
            </w:tcBorders>
          </w:tcPr>
          <w:p w:rsidR="00134908" w:rsidRPr="001C67A3" w:rsidRDefault="00134908" w:rsidP="00134908">
            <w:pPr>
              <w:cnfStyle w:val="000000100000" w:firstRow="0" w:lastRow="0" w:firstColumn="0" w:lastColumn="0" w:oddVBand="0" w:evenVBand="0" w:oddHBand="1" w:evenHBand="0" w:firstRowFirstColumn="0" w:firstRowLastColumn="0" w:lastRowFirstColumn="0" w:lastRowLastColumn="0"/>
            </w:pPr>
          </w:p>
        </w:tc>
        <w:tc>
          <w:tcPr>
            <w:tcW w:w="3348" w:type="dxa"/>
            <w:tcBorders>
              <w:top w:val="single" w:sz="4" w:space="0" w:color="auto"/>
              <w:left w:val="single" w:sz="4" w:space="0" w:color="auto"/>
              <w:bottom w:val="single" w:sz="4" w:space="0" w:color="auto"/>
              <w:right w:val="single" w:sz="4" w:space="0" w:color="auto"/>
            </w:tcBorders>
          </w:tcPr>
          <w:p w:rsidR="00134908" w:rsidRDefault="00134908" w:rsidP="00134908">
            <w:pPr>
              <w:cnfStyle w:val="000000100000" w:firstRow="0" w:lastRow="0" w:firstColumn="0" w:lastColumn="0" w:oddVBand="0" w:evenVBand="0" w:oddHBand="1" w:evenHBand="0" w:firstRowFirstColumn="0" w:firstRowLastColumn="0" w:lastRowFirstColumn="0" w:lastRowLastColumn="0"/>
            </w:pPr>
            <w:r>
              <w:t>0</w:t>
            </w:r>
          </w:p>
        </w:tc>
      </w:tr>
      <w:tr w:rsidR="00134908" w:rsidTr="00932473">
        <w:trPr>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134908" w:rsidRPr="007C4C59" w:rsidRDefault="00134908" w:rsidP="00134908">
            <w:r>
              <w:t>uDiag/RuntimeRegCheck/HTU__MP1S_HTU1</w:t>
            </w:r>
          </w:p>
        </w:tc>
        <w:tc>
          <w:tcPr>
            <w:tcW w:w="2790" w:type="dxa"/>
            <w:tcBorders>
              <w:top w:val="single" w:sz="4" w:space="0" w:color="auto"/>
              <w:left w:val="single" w:sz="4" w:space="0" w:color="auto"/>
              <w:bottom w:val="single" w:sz="4" w:space="0" w:color="auto"/>
              <w:right w:val="single" w:sz="4" w:space="0" w:color="auto"/>
            </w:tcBorders>
          </w:tcPr>
          <w:p w:rsidR="00134908" w:rsidRPr="001C67A3" w:rsidRDefault="00134908" w:rsidP="00134908">
            <w:pPr>
              <w:cnfStyle w:val="000000000000" w:firstRow="0" w:lastRow="0" w:firstColumn="0" w:lastColumn="0" w:oddVBand="0" w:evenVBand="0" w:oddHBand="0" w:evenHBand="0" w:firstRowFirstColumn="0" w:firstRowLastColumn="0" w:lastRowFirstColumn="0" w:lastRowLastColumn="0"/>
            </w:pPr>
          </w:p>
        </w:tc>
        <w:tc>
          <w:tcPr>
            <w:tcW w:w="3348" w:type="dxa"/>
            <w:tcBorders>
              <w:top w:val="single" w:sz="4" w:space="0" w:color="auto"/>
              <w:left w:val="single" w:sz="4" w:space="0" w:color="auto"/>
              <w:bottom w:val="single" w:sz="4" w:space="0" w:color="auto"/>
              <w:right w:val="single" w:sz="4" w:space="0" w:color="auto"/>
            </w:tcBorders>
          </w:tcPr>
          <w:p w:rsidR="00134908" w:rsidRDefault="00134908" w:rsidP="00134908">
            <w:pPr>
              <w:cnfStyle w:val="000000000000" w:firstRow="0" w:lastRow="0" w:firstColumn="0" w:lastColumn="0" w:oddVBand="0" w:evenVBand="0" w:oddHBand="0" w:evenHBand="0" w:firstRowFirstColumn="0" w:firstRowLastColumn="0" w:lastRowFirstColumn="0" w:lastRowLastColumn="0"/>
            </w:pPr>
          </w:p>
        </w:tc>
      </w:tr>
      <w:tr w:rsidR="00134908" w:rsidTr="0093247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134908" w:rsidRPr="007C4C59" w:rsidRDefault="00134908" w:rsidP="00134908">
            <w:r>
              <w:t>uDiagRegAddress</w:t>
            </w:r>
          </w:p>
        </w:tc>
        <w:tc>
          <w:tcPr>
            <w:tcW w:w="2790" w:type="dxa"/>
            <w:tcBorders>
              <w:top w:val="single" w:sz="4" w:space="0" w:color="auto"/>
              <w:left w:val="single" w:sz="4" w:space="0" w:color="auto"/>
              <w:bottom w:val="single" w:sz="4" w:space="0" w:color="auto"/>
              <w:right w:val="single" w:sz="4" w:space="0" w:color="auto"/>
            </w:tcBorders>
          </w:tcPr>
          <w:p w:rsidR="00134908" w:rsidRPr="001C67A3" w:rsidRDefault="00134908" w:rsidP="00134908">
            <w:pPr>
              <w:cnfStyle w:val="000000100000" w:firstRow="0" w:lastRow="0" w:firstColumn="0" w:lastColumn="0" w:oddVBand="0" w:evenVBand="0" w:oddHBand="1" w:evenHBand="0" w:firstRowFirstColumn="0" w:firstRowLastColumn="0" w:lastRowFirstColumn="0" w:lastRowLastColumn="0"/>
            </w:pPr>
          </w:p>
        </w:tc>
        <w:tc>
          <w:tcPr>
            <w:tcW w:w="3348" w:type="dxa"/>
            <w:tcBorders>
              <w:top w:val="single" w:sz="4" w:space="0" w:color="auto"/>
              <w:left w:val="single" w:sz="4" w:space="0" w:color="auto"/>
              <w:bottom w:val="single" w:sz="4" w:space="0" w:color="auto"/>
              <w:right w:val="single" w:sz="4" w:space="0" w:color="auto"/>
            </w:tcBorders>
          </w:tcPr>
          <w:p w:rsidR="00134908" w:rsidRDefault="00F85842" w:rsidP="00134908">
            <w:pPr>
              <w:cnfStyle w:val="000000100000" w:firstRow="0" w:lastRow="0" w:firstColumn="0" w:lastColumn="0" w:oddVBand="0" w:evenVBand="0" w:oddHBand="1" w:evenHBand="0" w:firstRowFirstColumn="0" w:firstRowLastColumn="0" w:lastRowFirstColumn="0" w:lastRowLastColumn="0"/>
            </w:pPr>
            <w:r w:rsidRPr="00F85842">
              <w:t>4294419532</w:t>
            </w:r>
            <w:r w:rsidR="004A6F50">
              <w:t>(0x</w:t>
            </w:r>
            <w:r w:rsidR="004A6F50" w:rsidRPr="004A6F50">
              <w:t>FFF7A44C</w:t>
            </w:r>
            <w:r w:rsidR="004A6F50">
              <w:t>)</w:t>
            </w:r>
          </w:p>
        </w:tc>
      </w:tr>
      <w:tr w:rsidR="00134908" w:rsidTr="00932473">
        <w:trPr>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134908" w:rsidRPr="007C4C59" w:rsidRDefault="00F85842" w:rsidP="00134908">
            <w:r>
              <w:t>uDiagRegValue</w:t>
            </w:r>
          </w:p>
        </w:tc>
        <w:tc>
          <w:tcPr>
            <w:tcW w:w="2790" w:type="dxa"/>
            <w:tcBorders>
              <w:top w:val="single" w:sz="4" w:space="0" w:color="auto"/>
              <w:left w:val="single" w:sz="4" w:space="0" w:color="auto"/>
              <w:bottom w:val="single" w:sz="4" w:space="0" w:color="auto"/>
              <w:right w:val="single" w:sz="4" w:space="0" w:color="auto"/>
            </w:tcBorders>
          </w:tcPr>
          <w:p w:rsidR="00134908" w:rsidRPr="001C67A3" w:rsidRDefault="00134908" w:rsidP="00134908">
            <w:pPr>
              <w:cnfStyle w:val="000000000000" w:firstRow="0" w:lastRow="0" w:firstColumn="0" w:lastColumn="0" w:oddVBand="0" w:evenVBand="0" w:oddHBand="0" w:evenHBand="0" w:firstRowFirstColumn="0" w:firstRowLastColumn="0" w:lastRowFirstColumn="0" w:lastRowLastColumn="0"/>
            </w:pPr>
          </w:p>
        </w:tc>
        <w:tc>
          <w:tcPr>
            <w:tcW w:w="3348" w:type="dxa"/>
            <w:tcBorders>
              <w:top w:val="single" w:sz="4" w:space="0" w:color="auto"/>
              <w:left w:val="single" w:sz="4" w:space="0" w:color="auto"/>
              <w:bottom w:val="single" w:sz="4" w:space="0" w:color="auto"/>
              <w:right w:val="single" w:sz="4" w:space="0" w:color="auto"/>
            </w:tcBorders>
          </w:tcPr>
          <w:p w:rsidR="00134908" w:rsidRDefault="00477953" w:rsidP="003267A3">
            <w:pPr>
              <w:cnfStyle w:val="000000000000" w:firstRow="0" w:lastRow="0" w:firstColumn="0" w:lastColumn="0" w:oddVBand="0" w:evenVBand="0" w:oddHBand="0" w:evenHBand="0" w:firstRowFirstColumn="0" w:firstRowLastColumn="0" w:lastRowFirstColumn="0" w:lastRowLastColumn="0"/>
            </w:pPr>
            <w:r>
              <w:t>0</w:t>
            </w:r>
          </w:p>
        </w:tc>
      </w:tr>
      <w:tr w:rsidR="00134908" w:rsidTr="0093247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134908" w:rsidRPr="007C4C59" w:rsidRDefault="00134908" w:rsidP="00134908"/>
        </w:tc>
        <w:tc>
          <w:tcPr>
            <w:tcW w:w="2790" w:type="dxa"/>
            <w:tcBorders>
              <w:top w:val="single" w:sz="4" w:space="0" w:color="auto"/>
              <w:left w:val="single" w:sz="4" w:space="0" w:color="auto"/>
              <w:bottom w:val="single" w:sz="4" w:space="0" w:color="auto"/>
              <w:right w:val="single" w:sz="4" w:space="0" w:color="auto"/>
            </w:tcBorders>
          </w:tcPr>
          <w:p w:rsidR="00134908" w:rsidRPr="001C67A3" w:rsidRDefault="00134908" w:rsidP="00134908">
            <w:pPr>
              <w:cnfStyle w:val="000000100000" w:firstRow="0" w:lastRow="0" w:firstColumn="0" w:lastColumn="0" w:oddVBand="0" w:evenVBand="0" w:oddHBand="1" w:evenHBand="0" w:firstRowFirstColumn="0" w:firstRowLastColumn="0" w:lastRowFirstColumn="0" w:lastRowLastColumn="0"/>
            </w:pPr>
          </w:p>
        </w:tc>
        <w:tc>
          <w:tcPr>
            <w:tcW w:w="3348" w:type="dxa"/>
            <w:tcBorders>
              <w:top w:val="single" w:sz="4" w:space="0" w:color="auto"/>
              <w:left w:val="single" w:sz="4" w:space="0" w:color="auto"/>
              <w:bottom w:val="single" w:sz="4" w:space="0" w:color="auto"/>
              <w:right w:val="single" w:sz="4" w:space="0" w:color="auto"/>
            </w:tcBorders>
          </w:tcPr>
          <w:p w:rsidR="00134908" w:rsidRDefault="00134908" w:rsidP="00134908">
            <w:pPr>
              <w:cnfStyle w:val="000000100000" w:firstRow="0" w:lastRow="0" w:firstColumn="0" w:lastColumn="0" w:oddVBand="0" w:evenVBand="0" w:oddHBand="1" w:evenHBand="0" w:firstRowFirstColumn="0" w:firstRowLastColumn="0" w:lastRowFirstColumn="0" w:lastRowLastColumn="0"/>
            </w:pPr>
          </w:p>
        </w:tc>
      </w:tr>
      <w:tr w:rsidR="00134908" w:rsidTr="00932473">
        <w:trPr>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134908" w:rsidRPr="007C4C59" w:rsidRDefault="00134908" w:rsidP="00134908">
            <w:r>
              <w:lastRenderedPageBreak/>
              <w:t>uDiag/RuntimeRegCheck</w:t>
            </w:r>
            <w:r w:rsidRPr="00383EC0">
              <w:t xml:space="preserve"> </w:t>
            </w:r>
            <w:r>
              <w:t>/</w:t>
            </w:r>
            <w:r w:rsidRPr="00383EC0">
              <w:t>HTU__MP</w:t>
            </w:r>
            <w:r>
              <w:t>1</w:t>
            </w:r>
            <w:r w:rsidRPr="00383EC0">
              <w:t>E_HTU1</w:t>
            </w:r>
          </w:p>
        </w:tc>
        <w:tc>
          <w:tcPr>
            <w:tcW w:w="2790" w:type="dxa"/>
            <w:tcBorders>
              <w:top w:val="single" w:sz="4" w:space="0" w:color="auto"/>
              <w:left w:val="single" w:sz="4" w:space="0" w:color="auto"/>
              <w:bottom w:val="single" w:sz="4" w:space="0" w:color="auto"/>
              <w:right w:val="single" w:sz="4" w:space="0" w:color="auto"/>
            </w:tcBorders>
          </w:tcPr>
          <w:p w:rsidR="00134908" w:rsidRPr="001C67A3" w:rsidRDefault="00134908" w:rsidP="00134908">
            <w:pPr>
              <w:cnfStyle w:val="000000000000" w:firstRow="0" w:lastRow="0" w:firstColumn="0" w:lastColumn="0" w:oddVBand="0" w:evenVBand="0" w:oddHBand="0" w:evenHBand="0" w:firstRowFirstColumn="0" w:firstRowLastColumn="0" w:lastRowFirstColumn="0" w:lastRowLastColumn="0"/>
            </w:pPr>
          </w:p>
        </w:tc>
        <w:tc>
          <w:tcPr>
            <w:tcW w:w="3348" w:type="dxa"/>
            <w:tcBorders>
              <w:top w:val="single" w:sz="4" w:space="0" w:color="auto"/>
              <w:left w:val="single" w:sz="4" w:space="0" w:color="auto"/>
              <w:bottom w:val="single" w:sz="4" w:space="0" w:color="auto"/>
              <w:right w:val="single" w:sz="4" w:space="0" w:color="auto"/>
            </w:tcBorders>
          </w:tcPr>
          <w:p w:rsidR="00134908" w:rsidRDefault="00134908" w:rsidP="00134908">
            <w:pPr>
              <w:cnfStyle w:val="000000000000" w:firstRow="0" w:lastRow="0" w:firstColumn="0" w:lastColumn="0" w:oddVBand="0" w:evenVBand="0" w:oddHBand="0" w:evenHBand="0" w:firstRowFirstColumn="0" w:firstRowLastColumn="0" w:lastRowFirstColumn="0" w:lastRowLastColumn="0"/>
            </w:pPr>
          </w:p>
        </w:tc>
      </w:tr>
      <w:tr w:rsidR="00134908" w:rsidTr="0093247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134908" w:rsidRPr="007C4C59" w:rsidRDefault="00134908" w:rsidP="00134908">
            <w:r>
              <w:t>uDiagRegAddress</w:t>
            </w:r>
          </w:p>
        </w:tc>
        <w:tc>
          <w:tcPr>
            <w:tcW w:w="2790" w:type="dxa"/>
            <w:tcBorders>
              <w:top w:val="single" w:sz="4" w:space="0" w:color="auto"/>
              <w:left w:val="single" w:sz="4" w:space="0" w:color="auto"/>
              <w:bottom w:val="single" w:sz="4" w:space="0" w:color="auto"/>
              <w:right w:val="single" w:sz="4" w:space="0" w:color="auto"/>
            </w:tcBorders>
          </w:tcPr>
          <w:p w:rsidR="00134908" w:rsidRPr="001C67A3" w:rsidRDefault="00134908" w:rsidP="00134908">
            <w:pPr>
              <w:cnfStyle w:val="000000100000" w:firstRow="0" w:lastRow="0" w:firstColumn="0" w:lastColumn="0" w:oddVBand="0" w:evenVBand="0" w:oddHBand="1" w:evenHBand="0" w:firstRowFirstColumn="0" w:firstRowLastColumn="0" w:lastRowFirstColumn="0" w:lastRowLastColumn="0"/>
            </w:pPr>
          </w:p>
        </w:tc>
        <w:tc>
          <w:tcPr>
            <w:tcW w:w="3348" w:type="dxa"/>
            <w:tcBorders>
              <w:top w:val="single" w:sz="4" w:space="0" w:color="auto"/>
              <w:left w:val="single" w:sz="4" w:space="0" w:color="auto"/>
              <w:bottom w:val="single" w:sz="4" w:space="0" w:color="auto"/>
              <w:right w:val="single" w:sz="4" w:space="0" w:color="auto"/>
            </w:tcBorders>
          </w:tcPr>
          <w:p w:rsidR="00134908" w:rsidRDefault="00F85842" w:rsidP="00134908">
            <w:pPr>
              <w:cnfStyle w:val="000000100000" w:firstRow="0" w:lastRow="0" w:firstColumn="0" w:lastColumn="0" w:oddVBand="0" w:evenVBand="0" w:oddHBand="1" w:evenHBand="0" w:firstRowFirstColumn="0" w:firstRowLastColumn="0" w:lastRowFirstColumn="0" w:lastRowLastColumn="0"/>
            </w:pPr>
            <w:r w:rsidRPr="00F85842">
              <w:t>4294419536</w:t>
            </w:r>
            <w:r w:rsidR="004A6F50">
              <w:t>(0x</w:t>
            </w:r>
            <w:r w:rsidR="004A6F50" w:rsidRPr="004A6F50">
              <w:t>FFF7A450</w:t>
            </w:r>
            <w:r w:rsidR="004A6F50">
              <w:t>)</w:t>
            </w:r>
          </w:p>
        </w:tc>
      </w:tr>
      <w:tr w:rsidR="00134908" w:rsidTr="00932473">
        <w:trPr>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134908" w:rsidRPr="007C4C59" w:rsidRDefault="00F85842" w:rsidP="00134908">
            <w:r>
              <w:t>uDiagRegValue</w:t>
            </w:r>
          </w:p>
        </w:tc>
        <w:tc>
          <w:tcPr>
            <w:tcW w:w="2790" w:type="dxa"/>
            <w:tcBorders>
              <w:top w:val="single" w:sz="4" w:space="0" w:color="auto"/>
              <w:left w:val="single" w:sz="4" w:space="0" w:color="auto"/>
              <w:bottom w:val="single" w:sz="4" w:space="0" w:color="auto"/>
              <w:right w:val="single" w:sz="4" w:space="0" w:color="auto"/>
            </w:tcBorders>
          </w:tcPr>
          <w:p w:rsidR="00134908" w:rsidRPr="001C67A3" w:rsidRDefault="00134908" w:rsidP="00134908">
            <w:pPr>
              <w:cnfStyle w:val="000000000000" w:firstRow="0" w:lastRow="0" w:firstColumn="0" w:lastColumn="0" w:oddVBand="0" w:evenVBand="0" w:oddHBand="0" w:evenHBand="0" w:firstRowFirstColumn="0" w:firstRowLastColumn="0" w:lastRowFirstColumn="0" w:lastRowLastColumn="0"/>
            </w:pPr>
          </w:p>
        </w:tc>
        <w:tc>
          <w:tcPr>
            <w:tcW w:w="3348" w:type="dxa"/>
            <w:tcBorders>
              <w:top w:val="single" w:sz="4" w:space="0" w:color="auto"/>
              <w:left w:val="single" w:sz="4" w:space="0" w:color="auto"/>
              <w:bottom w:val="single" w:sz="4" w:space="0" w:color="auto"/>
              <w:right w:val="single" w:sz="4" w:space="0" w:color="auto"/>
            </w:tcBorders>
          </w:tcPr>
          <w:p w:rsidR="00134908" w:rsidRDefault="00477953" w:rsidP="000A68B5">
            <w:pPr>
              <w:cnfStyle w:val="000000000000" w:firstRow="0" w:lastRow="0" w:firstColumn="0" w:lastColumn="0" w:oddVBand="0" w:evenVBand="0" w:oddHBand="0" w:evenHBand="0" w:firstRowFirstColumn="0" w:firstRowLastColumn="0" w:lastRowFirstColumn="0" w:lastRowLastColumn="0"/>
            </w:pPr>
            <w:r>
              <w:t>0</w:t>
            </w:r>
          </w:p>
        </w:tc>
      </w:tr>
      <w:tr w:rsidR="00134908" w:rsidTr="0093247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134908" w:rsidRPr="007C4C59" w:rsidRDefault="00134908" w:rsidP="00134908"/>
        </w:tc>
        <w:tc>
          <w:tcPr>
            <w:tcW w:w="2790" w:type="dxa"/>
            <w:tcBorders>
              <w:top w:val="single" w:sz="4" w:space="0" w:color="auto"/>
              <w:left w:val="single" w:sz="4" w:space="0" w:color="auto"/>
              <w:bottom w:val="single" w:sz="4" w:space="0" w:color="auto"/>
              <w:right w:val="single" w:sz="4" w:space="0" w:color="auto"/>
            </w:tcBorders>
          </w:tcPr>
          <w:p w:rsidR="00134908" w:rsidRPr="001C67A3" w:rsidRDefault="00134908" w:rsidP="00134908">
            <w:pPr>
              <w:cnfStyle w:val="000000100000" w:firstRow="0" w:lastRow="0" w:firstColumn="0" w:lastColumn="0" w:oddVBand="0" w:evenVBand="0" w:oddHBand="1" w:evenHBand="0" w:firstRowFirstColumn="0" w:firstRowLastColumn="0" w:lastRowFirstColumn="0" w:lastRowLastColumn="0"/>
            </w:pPr>
          </w:p>
        </w:tc>
        <w:tc>
          <w:tcPr>
            <w:tcW w:w="3348" w:type="dxa"/>
            <w:tcBorders>
              <w:top w:val="single" w:sz="4" w:space="0" w:color="auto"/>
              <w:left w:val="single" w:sz="4" w:space="0" w:color="auto"/>
              <w:bottom w:val="single" w:sz="4" w:space="0" w:color="auto"/>
              <w:right w:val="single" w:sz="4" w:space="0" w:color="auto"/>
            </w:tcBorders>
          </w:tcPr>
          <w:p w:rsidR="00134908" w:rsidRDefault="00134908" w:rsidP="00134908">
            <w:pPr>
              <w:cnfStyle w:val="000000100000" w:firstRow="0" w:lastRow="0" w:firstColumn="0" w:lastColumn="0" w:oddVBand="0" w:evenVBand="0" w:oddHBand="1" w:evenHBand="0" w:firstRowFirstColumn="0" w:firstRowLastColumn="0" w:lastRowFirstColumn="0" w:lastRowLastColumn="0"/>
            </w:pPr>
          </w:p>
        </w:tc>
      </w:tr>
      <w:tr w:rsidR="00134908" w:rsidTr="00932473">
        <w:trPr>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134908" w:rsidRPr="007C4C59" w:rsidRDefault="00134908" w:rsidP="00134908"/>
        </w:tc>
        <w:tc>
          <w:tcPr>
            <w:tcW w:w="2790" w:type="dxa"/>
            <w:tcBorders>
              <w:top w:val="single" w:sz="4" w:space="0" w:color="auto"/>
              <w:left w:val="single" w:sz="4" w:space="0" w:color="auto"/>
              <w:bottom w:val="single" w:sz="4" w:space="0" w:color="auto"/>
              <w:right w:val="single" w:sz="4" w:space="0" w:color="auto"/>
            </w:tcBorders>
          </w:tcPr>
          <w:p w:rsidR="00134908" w:rsidRPr="001C67A3" w:rsidRDefault="00134908" w:rsidP="00134908">
            <w:pPr>
              <w:cnfStyle w:val="000000000000" w:firstRow="0" w:lastRow="0" w:firstColumn="0" w:lastColumn="0" w:oddVBand="0" w:evenVBand="0" w:oddHBand="0" w:evenHBand="0" w:firstRowFirstColumn="0" w:firstRowLastColumn="0" w:lastRowFirstColumn="0" w:lastRowLastColumn="0"/>
            </w:pPr>
          </w:p>
        </w:tc>
        <w:tc>
          <w:tcPr>
            <w:tcW w:w="3348" w:type="dxa"/>
            <w:tcBorders>
              <w:top w:val="single" w:sz="4" w:space="0" w:color="auto"/>
              <w:left w:val="single" w:sz="4" w:space="0" w:color="auto"/>
              <w:bottom w:val="single" w:sz="4" w:space="0" w:color="auto"/>
              <w:right w:val="single" w:sz="4" w:space="0" w:color="auto"/>
            </w:tcBorders>
          </w:tcPr>
          <w:p w:rsidR="00134908" w:rsidRDefault="00134908" w:rsidP="00134908">
            <w:pPr>
              <w:cnfStyle w:val="000000000000" w:firstRow="0" w:lastRow="0" w:firstColumn="0" w:lastColumn="0" w:oddVBand="0" w:evenVBand="0" w:oddHBand="0" w:evenHBand="0" w:firstRowFirstColumn="0" w:firstRowLastColumn="0" w:lastRowFirstColumn="0" w:lastRowLastColumn="0"/>
            </w:pPr>
          </w:p>
        </w:tc>
      </w:tr>
      <w:tr w:rsidR="00134908" w:rsidTr="0093247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134908" w:rsidRPr="007C4C59" w:rsidRDefault="00134908" w:rsidP="00134908"/>
        </w:tc>
        <w:tc>
          <w:tcPr>
            <w:tcW w:w="2790" w:type="dxa"/>
            <w:tcBorders>
              <w:top w:val="single" w:sz="4" w:space="0" w:color="auto"/>
              <w:left w:val="single" w:sz="4" w:space="0" w:color="auto"/>
              <w:bottom w:val="single" w:sz="4" w:space="0" w:color="auto"/>
              <w:right w:val="single" w:sz="4" w:space="0" w:color="auto"/>
            </w:tcBorders>
          </w:tcPr>
          <w:p w:rsidR="00134908" w:rsidRPr="001C67A3" w:rsidRDefault="00134908" w:rsidP="00134908">
            <w:pPr>
              <w:cnfStyle w:val="000000100000" w:firstRow="0" w:lastRow="0" w:firstColumn="0" w:lastColumn="0" w:oddVBand="0" w:evenVBand="0" w:oddHBand="1" w:evenHBand="0" w:firstRowFirstColumn="0" w:firstRowLastColumn="0" w:lastRowFirstColumn="0" w:lastRowLastColumn="0"/>
            </w:pPr>
          </w:p>
        </w:tc>
        <w:tc>
          <w:tcPr>
            <w:tcW w:w="3348" w:type="dxa"/>
            <w:tcBorders>
              <w:top w:val="single" w:sz="4" w:space="0" w:color="auto"/>
              <w:left w:val="single" w:sz="4" w:space="0" w:color="auto"/>
              <w:bottom w:val="single" w:sz="4" w:space="0" w:color="auto"/>
              <w:right w:val="single" w:sz="4" w:space="0" w:color="auto"/>
            </w:tcBorders>
          </w:tcPr>
          <w:p w:rsidR="00134908" w:rsidRDefault="00134908" w:rsidP="00134908">
            <w:pPr>
              <w:cnfStyle w:val="000000100000" w:firstRow="0" w:lastRow="0" w:firstColumn="0" w:lastColumn="0" w:oddVBand="0" w:evenVBand="0" w:oddHBand="1" w:evenHBand="0" w:firstRowFirstColumn="0" w:firstRowLastColumn="0" w:lastRowFirstColumn="0" w:lastRowLastColumn="0"/>
            </w:pPr>
          </w:p>
        </w:tc>
      </w:tr>
      <w:tr w:rsidR="00134908" w:rsidTr="00932473">
        <w:trPr>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134908" w:rsidRPr="007C4C59" w:rsidRDefault="00134908" w:rsidP="00134908"/>
        </w:tc>
        <w:tc>
          <w:tcPr>
            <w:tcW w:w="2790" w:type="dxa"/>
            <w:tcBorders>
              <w:top w:val="single" w:sz="4" w:space="0" w:color="auto"/>
              <w:left w:val="single" w:sz="4" w:space="0" w:color="auto"/>
              <w:bottom w:val="single" w:sz="4" w:space="0" w:color="auto"/>
              <w:right w:val="single" w:sz="4" w:space="0" w:color="auto"/>
            </w:tcBorders>
          </w:tcPr>
          <w:p w:rsidR="00134908" w:rsidRPr="001C67A3" w:rsidRDefault="00134908" w:rsidP="00134908">
            <w:pPr>
              <w:cnfStyle w:val="000000000000" w:firstRow="0" w:lastRow="0" w:firstColumn="0" w:lastColumn="0" w:oddVBand="0" w:evenVBand="0" w:oddHBand="0" w:evenHBand="0" w:firstRowFirstColumn="0" w:firstRowLastColumn="0" w:lastRowFirstColumn="0" w:lastRowLastColumn="0"/>
            </w:pPr>
          </w:p>
        </w:tc>
        <w:tc>
          <w:tcPr>
            <w:tcW w:w="3348" w:type="dxa"/>
            <w:tcBorders>
              <w:top w:val="single" w:sz="4" w:space="0" w:color="auto"/>
              <w:left w:val="single" w:sz="4" w:space="0" w:color="auto"/>
              <w:bottom w:val="single" w:sz="4" w:space="0" w:color="auto"/>
              <w:right w:val="single" w:sz="4" w:space="0" w:color="auto"/>
            </w:tcBorders>
          </w:tcPr>
          <w:p w:rsidR="00134908" w:rsidRDefault="00134908" w:rsidP="00134908">
            <w:pPr>
              <w:cnfStyle w:val="000000000000" w:firstRow="0" w:lastRow="0" w:firstColumn="0" w:lastColumn="0" w:oddVBand="0" w:evenVBand="0" w:oddHBand="0" w:evenHBand="0" w:firstRowFirstColumn="0" w:firstRowLastColumn="0" w:lastRowFirstColumn="0" w:lastRowLastColumn="0"/>
            </w:pPr>
          </w:p>
        </w:tc>
      </w:tr>
      <w:tr w:rsidR="00134908" w:rsidTr="0093247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134908" w:rsidRPr="007C4C59" w:rsidRDefault="00134908" w:rsidP="00134908"/>
        </w:tc>
        <w:tc>
          <w:tcPr>
            <w:tcW w:w="2790" w:type="dxa"/>
            <w:tcBorders>
              <w:top w:val="single" w:sz="4" w:space="0" w:color="auto"/>
              <w:left w:val="single" w:sz="4" w:space="0" w:color="auto"/>
              <w:bottom w:val="single" w:sz="4" w:space="0" w:color="auto"/>
              <w:right w:val="single" w:sz="4" w:space="0" w:color="auto"/>
            </w:tcBorders>
          </w:tcPr>
          <w:p w:rsidR="00134908" w:rsidRPr="001C67A3" w:rsidRDefault="00134908" w:rsidP="00134908">
            <w:pPr>
              <w:cnfStyle w:val="000000100000" w:firstRow="0" w:lastRow="0" w:firstColumn="0" w:lastColumn="0" w:oddVBand="0" w:evenVBand="0" w:oddHBand="1" w:evenHBand="0" w:firstRowFirstColumn="0" w:firstRowLastColumn="0" w:lastRowFirstColumn="0" w:lastRowLastColumn="0"/>
            </w:pPr>
          </w:p>
        </w:tc>
        <w:tc>
          <w:tcPr>
            <w:tcW w:w="3348" w:type="dxa"/>
            <w:tcBorders>
              <w:top w:val="single" w:sz="4" w:space="0" w:color="auto"/>
              <w:left w:val="single" w:sz="4" w:space="0" w:color="auto"/>
              <w:bottom w:val="single" w:sz="4" w:space="0" w:color="auto"/>
              <w:right w:val="single" w:sz="4" w:space="0" w:color="auto"/>
            </w:tcBorders>
          </w:tcPr>
          <w:p w:rsidR="00134908" w:rsidRDefault="00134908" w:rsidP="00134908">
            <w:pPr>
              <w:cnfStyle w:val="000000100000" w:firstRow="0" w:lastRow="0" w:firstColumn="0" w:lastColumn="0" w:oddVBand="0" w:evenVBand="0" w:oddHBand="1" w:evenHBand="0" w:firstRowFirstColumn="0" w:firstRowLastColumn="0" w:lastRowFirstColumn="0" w:lastRowLastColumn="0"/>
            </w:pPr>
          </w:p>
        </w:tc>
      </w:tr>
      <w:tr w:rsidR="00134908" w:rsidTr="00932473">
        <w:trPr>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134908" w:rsidRPr="007C4C59" w:rsidRDefault="00134908" w:rsidP="00134908"/>
        </w:tc>
        <w:tc>
          <w:tcPr>
            <w:tcW w:w="2790" w:type="dxa"/>
            <w:tcBorders>
              <w:top w:val="single" w:sz="4" w:space="0" w:color="auto"/>
              <w:left w:val="single" w:sz="4" w:space="0" w:color="auto"/>
              <w:bottom w:val="single" w:sz="4" w:space="0" w:color="auto"/>
              <w:right w:val="single" w:sz="4" w:space="0" w:color="auto"/>
            </w:tcBorders>
          </w:tcPr>
          <w:p w:rsidR="00134908" w:rsidRPr="001C67A3" w:rsidRDefault="00134908" w:rsidP="00134908">
            <w:pPr>
              <w:cnfStyle w:val="000000000000" w:firstRow="0" w:lastRow="0" w:firstColumn="0" w:lastColumn="0" w:oddVBand="0" w:evenVBand="0" w:oddHBand="0" w:evenHBand="0" w:firstRowFirstColumn="0" w:firstRowLastColumn="0" w:lastRowFirstColumn="0" w:lastRowLastColumn="0"/>
            </w:pPr>
          </w:p>
        </w:tc>
        <w:tc>
          <w:tcPr>
            <w:tcW w:w="3348" w:type="dxa"/>
            <w:tcBorders>
              <w:top w:val="single" w:sz="4" w:space="0" w:color="auto"/>
              <w:left w:val="single" w:sz="4" w:space="0" w:color="auto"/>
              <w:bottom w:val="single" w:sz="4" w:space="0" w:color="auto"/>
              <w:right w:val="single" w:sz="4" w:space="0" w:color="auto"/>
            </w:tcBorders>
          </w:tcPr>
          <w:p w:rsidR="00134908" w:rsidRDefault="00134908" w:rsidP="00134908">
            <w:pPr>
              <w:cnfStyle w:val="000000000000" w:firstRow="0" w:lastRow="0" w:firstColumn="0" w:lastColumn="0" w:oddVBand="0" w:evenVBand="0" w:oddHBand="0" w:evenHBand="0" w:firstRowFirstColumn="0" w:firstRowLastColumn="0" w:lastRowFirstColumn="0" w:lastRowLastColumn="0"/>
            </w:pPr>
          </w:p>
        </w:tc>
      </w:tr>
      <w:tr w:rsidR="00424E7A" w:rsidTr="0093247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424E7A" w:rsidRPr="007C4C59" w:rsidRDefault="00424E7A" w:rsidP="00134908">
            <w:r>
              <w:t>uDiag/RuntimeRegCheck</w:t>
            </w:r>
            <w:r w:rsidRPr="00383EC0">
              <w:t xml:space="preserve"> HTU</w:t>
            </w:r>
            <w:r>
              <w:t>DCP2</w:t>
            </w:r>
            <w:r w:rsidRPr="00383EC0">
              <w:t>_IFADDR</w:t>
            </w:r>
            <w:r>
              <w:t>A</w:t>
            </w:r>
            <w:r w:rsidRPr="00383EC0">
              <w:t>_HTU1</w:t>
            </w:r>
          </w:p>
        </w:tc>
        <w:tc>
          <w:tcPr>
            <w:tcW w:w="2790" w:type="dxa"/>
            <w:tcBorders>
              <w:top w:val="single" w:sz="4" w:space="0" w:color="auto"/>
              <w:left w:val="single" w:sz="4" w:space="0" w:color="auto"/>
              <w:bottom w:val="single" w:sz="4" w:space="0" w:color="auto"/>
              <w:right w:val="single" w:sz="4" w:space="0" w:color="auto"/>
            </w:tcBorders>
          </w:tcPr>
          <w:p w:rsidR="00424E7A" w:rsidRPr="001C67A3" w:rsidRDefault="00424E7A" w:rsidP="00134908">
            <w:pPr>
              <w:cnfStyle w:val="000000100000" w:firstRow="0" w:lastRow="0" w:firstColumn="0" w:lastColumn="0" w:oddVBand="0" w:evenVBand="0" w:oddHBand="1" w:evenHBand="0" w:firstRowFirstColumn="0" w:firstRowLastColumn="0" w:lastRowFirstColumn="0" w:lastRowLastColumn="0"/>
            </w:pPr>
            <w:r>
              <w:t>Address Linked during runtime</w:t>
            </w:r>
          </w:p>
        </w:tc>
        <w:tc>
          <w:tcPr>
            <w:tcW w:w="3348" w:type="dxa"/>
            <w:tcBorders>
              <w:top w:val="single" w:sz="4" w:space="0" w:color="auto"/>
              <w:left w:val="single" w:sz="4" w:space="0" w:color="auto"/>
              <w:bottom w:val="single" w:sz="4" w:space="0" w:color="auto"/>
              <w:right w:val="single" w:sz="4" w:space="0" w:color="auto"/>
            </w:tcBorders>
          </w:tcPr>
          <w:p w:rsidR="00424E7A" w:rsidRDefault="00424E7A" w:rsidP="00134908">
            <w:pPr>
              <w:cnfStyle w:val="000000100000" w:firstRow="0" w:lastRow="0" w:firstColumn="0" w:lastColumn="0" w:oddVBand="0" w:evenVBand="0" w:oddHBand="1" w:evenHBand="0" w:firstRowFirstColumn="0" w:firstRowLastColumn="0" w:lastRowFirstColumn="0" w:lastRowLastColumn="0"/>
            </w:pPr>
          </w:p>
        </w:tc>
      </w:tr>
      <w:tr w:rsidR="00424E7A" w:rsidTr="00932473">
        <w:trPr>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424E7A" w:rsidRPr="007C4C59" w:rsidRDefault="00424E7A" w:rsidP="00134908">
            <w:r>
              <w:t>uDiagRegAddress</w:t>
            </w:r>
          </w:p>
        </w:tc>
        <w:tc>
          <w:tcPr>
            <w:tcW w:w="2790" w:type="dxa"/>
            <w:tcBorders>
              <w:top w:val="single" w:sz="4" w:space="0" w:color="auto"/>
              <w:left w:val="single" w:sz="4" w:space="0" w:color="auto"/>
              <w:bottom w:val="single" w:sz="4" w:space="0" w:color="auto"/>
              <w:right w:val="single" w:sz="4" w:space="0" w:color="auto"/>
            </w:tcBorders>
          </w:tcPr>
          <w:p w:rsidR="00424E7A" w:rsidRPr="001C67A3" w:rsidRDefault="00424E7A" w:rsidP="00134908">
            <w:pPr>
              <w:cnfStyle w:val="000000000000" w:firstRow="0" w:lastRow="0" w:firstColumn="0" w:lastColumn="0" w:oddVBand="0" w:evenVBand="0" w:oddHBand="0" w:evenHBand="0" w:firstRowFirstColumn="0" w:firstRowLastColumn="0" w:lastRowFirstColumn="0" w:lastRowLastColumn="0"/>
            </w:pPr>
          </w:p>
        </w:tc>
        <w:tc>
          <w:tcPr>
            <w:tcW w:w="3348" w:type="dxa"/>
            <w:tcBorders>
              <w:top w:val="single" w:sz="4" w:space="0" w:color="auto"/>
              <w:left w:val="single" w:sz="4" w:space="0" w:color="auto"/>
              <w:bottom w:val="single" w:sz="4" w:space="0" w:color="auto"/>
              <w:right w:val="single" w:sz="4" w:space="0" w:color="auto"/>
            </w:tcBorders>
          </w:tcPr>
          <w:p w:rsidR="00424E7A" w:rsidRDefault="00424E7A" w:rsidP="00134908">
            <w:pPr>
              <w:cnfStyle w:val="000000000000" w:firstRow="0" w:lastRow="0" w:firstColumn="0" w:lastColumn="0" w:oddVBand="0" w:evenVBand="0" w:oddHBand="0" w:evenHBand="0" w:firstRowFirstColumn="0" w:firstRowLastColumn="0" w:lastRowFirstColumn="0" w:lastRowLastColumn="0"/>
            </w:pPr>
            <w:r>
              <w:t>0xFF4E0020</w:t>
            </w:r>
          </w:p>
        </w:tc>
      </w:tr>
      <w:tr w:rsidR="00424E7A" w:rsidTr="0093247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424E7A" w:rsidRPr="007C4C59" w:rsidRDefault="00424E7A" w:rsidP="00134908">
            <w:r>
              <w:t>uDiagRegValueLnk</w:t>
            </w:r>
          </w:p>
        </w:tc>
        <w:tc>
          <w:tcPr>
            <w:tcW w:w="2790" w:type="dxa"/>
            <w:tcBorders>
              <w:top w:val="single" w:sz="4" w:space="0" w:color="auto"/>
              <w:left w:val="single" w:sz="4" w:space="0" w:color="auto"/>
              <w:bottom w:val="single" w:sz="4" w:space="0" w:color="auto"/>
              <w:right w:val="single" w:sz="4" w:space="0" w:color="auto"/>
            </w:tcBorders>
          </w:tcPr>
          <w:p w:rsidR="00424E7A" w:rsidRPr="001C67A3" w:rsidRDefault="00424E7A" w:rsidP="00134908">
            <w:pPr>
              <w:cnfStyle w:val="000000100000" w:firstRow="0" w:lastRow="0" w:firstColumn="0" w:lastColumn="0" w:oddVBand="0" w:evenVBand="0" w:oddHBand="1" w:evenHBand="0" w:firstRowFirstColumn="0" w:firstRowLastColumn="0" w:lastRowFirstColumn="0" w:lastRowLastColumn="0"/>
            </w:pPr>
          </w:p>
        </w:tc>
        <w:tc>
          <w:tcPr>
            <w:tcW w:w="3348" w:type="dxa"/>
            <w:tcBorders>
              <w:top w:val="single" w:sz="4" w:space="0" w:color="auto"/>
              <w:left w:val="single" w:sz="4" w:space="0" w:color="auto"/>
              <w:bottom w:val="single" w:sz="4" w:space="0" w:color="auto"/>
              <w:right w:val="single" w:sz="4" w:space="0" w:color="auto"/>
            </w:tcBorders>
          </w:tcPr>
          <w:p w:rsidR="00424E7A" w:rsidRDefault="00424E7A" w:rsidP="00134908">
            <w:pPr>
              <w:cnfStyle w:val="000000100000" w:firstRow="0" w:lastRow="0" w:firstColumn="0" w:lastColumn="0" w:oddVBand="0" w:evenVBand="0" w:oddHBand="1" w:evenHBand="0" w:firstRowFirstColumn="0" w:firstRowLastColumn="0" w:lastRowFirstColumn="0" w:lastRowLastColumn="0"/>
            </w:pPr>
            <w:r>
              <w:t>(</w:t>
            </w:r>
            <w:r w:rsidRPr="004F4FCB">
              <w:t>Nhet_HtuDataTrq_Cnt_G_str.HtuDataTrq2</w:t>
            </w:r>
            <w:r>
              <w:t>_Cnt_u32</w:t>
            </w:r>
            <w:r w:rsidRPr="004F4FCB">
              <w:t>[0]</w:t>
            </w:r>
            <w:r>
              <w:t>)</w:t>
            </w:r>
          </w:p>
        </w:tc>
      </w:tr>
      <w:tr w:rsidR="00424E7A" w:rsidTr="00932473">
        <w:trPr>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424E7A" w:rsidRPr="007C4C59" w:rsidRDefault="00424E7A" w:rsidP="00134908">
            <w:r>
              <w:t>uDiagRegValueLnkOffset</w:t>
            </w:r>
          </w:p>
        </w:tc>
        <w:tc>
          <w:tcPr>
            <w:tcW w:w="2790" w:type="dxa"/>
            <w:tcBorders>
              <w:top w:val="single" w:sz="4" w:space="0" w:color="auto"/>
              <w:left w:val="single" w:sz="4" w:space="0" w:color="auto"/>
              <w:bottom w:val="single" w:sz="4" w:space="0" w:color="auto"/>
              <w:right w:val="single" w:sz="4" w:space="0" w:color="auto"/>
            </w:tcBorders>
          </w:tcPr>
          <w:p w:rsidR="00424E7A" w:rsidRPr="001C67A3" w:rsidRDefault="00424E7A" w:rsidP="00134908">
            <w:pPr>
              <w:cnfStyle w:val="000000000000" w:firstRow="0" w:lastRow="0" w:firstColumn="0" w:lastColumn="0" w:oddVBand="0" w:evenVBand="0" w:oddHBand="0" w:evenHBand="0" w:firstRowFirstColumn="0" w:firstRowLastColumn="0" w:lastRowFirstColumn="0" w:lastRowLastColumn="0"/>
            </w:pPr>
          </w:p>
        </w:tc>
        <w:tc>
          <w:tcPr>
            <w:tcW w:w="3348" w:type="dxa"/>
            <w:tcBorders>
              <w:top w:val="single" w:sz="4" w:space="0" w:color="auto"/>
              <w:left w:val="single" w:sz="4" w:space="0" w:color="auto"/>
              <w:bottom w:val="single" w:sz="4" w:space="0" w:color="auto"/>
              <w:right w:val="single" w:sz="4" w:space="0" w:color="auto"/>
            </w:tcBorders>
          </w:tcPr>
          <w:p w:rsidR="00424E7A" w:rsidRDefault="00424E7A" w:rsidP="00134908">
            <w:pPr>
              <w:cnfStyle w:val="000000000000" w:firstRow="0" w:lastRow="0" w:firstColumn="0" w:lastColumn="0" w:oddVBand="0" w:evenVBand="0" w:oddHBand="0" w:evenHBand="0" w:firstRowFirstColumn="0" w:firstRowLastColumn="0" w:lastRowFirstColumn="0" w:lastRowLastColumn="0"/>
            </w:pPr>
            <w:r>
              <w:t>0</w:t>
            </w:r>
          </w:p>
        </w:tc>
      </w:tr>
      <w:tr w:rsidR="00424E7A" w:rsidTr="0093247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424E7A" w:rsidRPr="007C4C59" w:rsidRDefault="00424E7A" w:rsidP="00134908">
            <w:r>
              <w:t>uDiag/RuntimeRegCheck/HTU__CPENA_HTU1</w:t>
            </w:r>
          </w:p>
        </w:tc>
        <w:tc>
          <w:tcPr>
            <w:tcW w:w="2790" w:type="dxa"/>
            <w:tcBorders>
              <w:top w:val="single" w:sz="4" w:space="0" w:color="auto"/>
              <w:left w:val="single" w:sz="4" w:space="0" w:color="auto"/>
              <w:bottom w:val="single" w:sz="4" w:space="0" w:color="auto"/>
              <w:right w:val="single" w:sz="4" w:space="0" w:color="auto"/>
            </w:tcBorders>
          </w:tcPr>
          <w:p w:rsidR="00424E7A" w:rsidRPr="001C67A3" w:rsidRDefault="00424E7A" w:rsidP="00134908">
            <w:pPr>
              <w:cnfStyle w:val="000000100000" w:firstRow="0" w:lastRow="0" w:firstColumn="0" w:lastColumn="0" w:oddVBand="0" w:evenVBand="0" w:oddHBand="1" w:evenHBand="0" w:firstRowFirstColumn="0" w:firstRowLastColumn="0" w:lastRowFirstColumn="0" w:lastRowLastColumn="0"/>
            </w:pPr>
          </w:p>
        </w:tc>
        <w:tc>
          <w:tcPr>
            <w:tcW w:w="3348" w:type="dxa"/>
            <w:tcBorders>
              <w:top w:val="single" w:sz="4" w:space="0" w:color="auto"/>
              <w:left w:val="single" w:sz="4" w:space="0" w:color="auto"/>
              <w:bottom w:val="single" w:sz="4" w:space="0" w:color="auto"/>
              <w:right w:val="single" w:sz="4" w:space="0" w:color="auto"/>
            </w:tcBorders>
          </w:tcPr>
          <w:p w:rsidR="00424E7A" w:rsidRDefault="00424E7A" w:rsidP="00134908">
            <w:pPr>
              <w:cnfStyle w:val="000000100000" w:firstRow="0" w:lastRow="0" w:firstColumn="0" w:lastColumn="0" w:oddVBand="0" w:evenVBand="0" w:oddHBand="1" w:evenHBand="0" w:firstRowFirstColumn="0" w:firstRowLastColumn="0" w:lastRowFirstColumn="0" w:lastRowLastColumn="0"/>
            </w:pPr>
          </w:p>
        </w:tc>
      </w:tr>
      <w:tr w:rsidR="00424E7A" w:rsidTr="00932473">
        <w:trPr>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424E7A" w:rsidRPr="007C4C59" w:rsidRDefault="00424E7A" w:rsidP="00134908">
            <w:r>
              <w:t>uDiagRegAddress</w:t>
            </w:r>
          </w:p>
        </w:tc>
        <w:tc>
          <w:tcPr>
            <w:tcW w:w="2790" w:type="dxa"/>
            <w:tcBorders>
              <w:top w:val="single" w:sz="4" w:space="0" w:color="auto"/>
              <w:left w:val="single" w:sz="4" w:space="0" w:color="auto"/>
              <w:bottom w:val="single" w:sz="4" w:space="0" w:color="auto"/>
              <w:right w:val="single" w:sz="4" w:space="0" w:color="auto"/>
            </w:tcBorders>
          </w:tcPr>
          <w:p w:rsidR="00424E7A" w:rsidRPr="001C67A3" w:rsidRDefault="00424E7A" w:rsidP="00134908">
            <w:pPr>
              <w:cnfStyle w:val="000000000000" w:firstRow="0" w:lastRow="0" w:firstColumn="0" w:lastColumn="0" w:oddVBand="0" w:evenVBand="0" w:oddHBand="0" w:evenHBand="0" w:firstRowFirstColumn="0" w:firstRowLastColumn="0" w:lastRowFirstColumn="0" w:lastRowLastColumn="0"/>
            </w:pPr>
          </w:p>
        </w:tc>
        <w:tc>
          <w:tcPr>
            <w:tcW w:w="3348" w:type="dxa"/>
            <w:tcBorders>
              <w:top w:val="single" w:sz="4" w:space="0" w:color="auto"/>
              <w:left w:val="single" w:sz="4" w:space="0" w:color="auto"/>
              <w:bottom w:val="single" w:sz="4" w:space="0" w:color="auto"/>
              <w:right w:val="single" w:sz="4" w:space="0" w:color="auto"/>
            </w:tcBorders>
          </w:tcPr>
          <w:p w:rsidR="00424E7A" w:rsidRDefault="00424E7A" w:rsidP="00134908">
            <w:pPr>
              <w:cnfStyle w:val="000000000000" w:firstRow="0" w:lastRow="0" w:firstColumn="0" w:lastColumn="0" w:oddVBand="0" w:evenVBand="0" w:oddHBand="0" w:evenHBand="0" w:firstRowFirstColumn="0" w:firstRowLastColumn="0" w:lastRowFirstColumn="0" w:lastRowLastColumn="0"/>
            </w:pPr>
            <w:r>
              <w:t>0xFFF7A404U</w:t>
            </w:r>
          </w:p>
        </w:tc>
      </w:tr>
      <w:tr w:rsidR="00424E7A" w:rsidTr="0093247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424E7A" w:rsidRPr="007C4C59" w:rsidRDefault="00424E7A" w:rsidP="00134908">
            <w:r>
              <w:t>uDiagRegValue</w:t>
            </w:r>
          </w:p>
        </w:tc>
        <w:tc>
          <w:tcPr>
            <w:tcW w:w="2790" w:type="dxa"/>
            <w:tcBorders>
              <w:top w:val="single" w:sz="4" w:space="0" w:color="auto"/>
              <w:left w:val="single" w:sz="4" w:space="0" w:color="auto"/>
              <w:bottom w:val="single" w:sz="4" w:space="0" w:color="auto"/>
              <w:right w:val="single" w:sz="4" w:space="0" w:color="auto"/>
            </w:tcBorders>
          </w:tcPr>
          <w:p w:rsidR="00424E7A" w:rsidRPr="001C67A3" w:rsidRDefault="00424E7A" w:rsidP="00134908">
            <w:pPr>
              <w:cnfStyle w:val="000000100000" w:firstRow="0" w:lastRow="0" w:firstColumn="0" w:lastColumn="0" w:oddVBand="0" w:evenVBand="0" w:oddHBand="1" w:evenHBand="0" w:firstRowFirstColumn="0" w:firstRowLastColumn="0" w:lastRowFirstColumn="0" w:lastRowLastColumn="0"/>
            </w:pPr>
          </w:p>
        </w:tc>
        <w:tc>
          <w:tcPr>
            <w:tcW w:w="3348" w:type="dxa"/>
            <w:tcBorders>
              <w:top w:val="single" w:sz="4" w:space="0" w:color="auto"/>
              <w:left w:val="single" w:sz="4" w:space="0" w:color="auto"/>
              <w:bottom w:val="single" w:sz="4" w:space="0" w:color="auto"/>
              <w:right w:val="single" w:sz="4" w:space="0" w:color="auto"/>
            </w:tcBorders>
          </w:tcPr>
          <w:p w:rsidR="00424E7A" w:rsidRDefault="00424E7A" w:rsidP="00134908">
            <w:pPr>
              <w:cnfStyle w:val="000000100000" w:firstRow="0" w:lastRow="0" w:firstColumn="0" w:lastColumn="0" w:oddVBand="0" w:evenVBand="0" w:oddHBand="1" w:evenHBand="0" w:firstRowFirstColumn="0" w:firstRowLastColumn="0" w:lastRowFirstColumn="0" w:lastRowLastColumn="0"/>
            </w:pPr>
            <w:r>
              <w:t>0x14U</w:t>
            </w:r>
          </w:p>
        </w:tc>
      </w:tr>
      <w:tr w:rsidR="00424E7A" w:rsidTr="00932473">
        <w:trPr>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424E7A" w:rsidRPr="007C4C59" w:rsidRDefault="00424E7A" w:rsidP="00134908">
            <w:r>
              <w:t>uDiag/RuntimeRegCheck/HTU__GCR_HTU1</w:t>
            </w:r>
          </w:p>
        </w:tc>
        <w:tc>
          <w:tcPr>
            <w:tcW w:w="2790" w:type="dxa"/>
            <w:tcBorders>
              <w:top w:val="single" w:sz="4" w:space="0" w:color="auto"/>
              <w:left w:val="single" w:sz="4" w:space="0" w:color="auto"/>
              <w:bottom w:val="single" w:sz="4" w:space="0" w:color="auto"/>
              <w:right w:val="single" w:sz="4" w:space="0" w:color="auto"/>
            </w:tcBorders>
          </w:tcPr>
          <w:p w:rsidR="00424E7A" w:rsidRPr="001C67A3" w:rsidRDefault="00424E7A" w:rsidP="00134908">
            <w:pPr>
              <w:cnfStyle w:val="000000000000" w:firstRow="0" w:lastRow="0" w:firstColumn="0" w:lastColumn="0" w:oddVBand="0" w:evenVBand="0" w:oddHBand="0" w:evenHBand="0" w:firstRowFirstColumn="0" w:firstRowLastColumn="0" w:lastRowFirstColumn="0" w:lastRowLastColumn="0"/>
            </w:pPr>
          </w:p>
        </w:tc>
        <w:tc>
          <w:tcPr>
            <w:tcW w:w="3348" w:type="dxa"/>
            <w:tcBorders>
              <w:top w:val="single" w:sz="4" w:space="0" w:color="auto"/>
              <w:left w:val="single" w:sz="4" w:space="0" w:color="auto"/>
              <w:bottom w:val="single" w:sz="4" w:space="0" w:color="auto"/>
              <w:right w:val="single" w:sz="4" w:space="0" w:color="auto"/>
            </w:tcBorders>
          </w:tcPr>
          <w:p w:rsidR="00424E7A" w:rsidRDefault="00424E7A" w:rsidP="00134908">
            <w:pPr>
              <w:cnfStyle w:val="000000000000" w:firstRow="0" w:lastRow="0" w:firstColumn="0" w:lastColumn="0" w:oddVBand="0" w:evenVBand="0" w:oddHBand="0" w:evenHBand="0" w:firstRowFirstColumn="0" w:firstRowLastColumn="0" w:lastRowFirstColumn="0" w:lastRowLastColumn="0"/>
            </w:pPr>
          </w:p>
        </w:tc>
      </w:tr>
      <w:tr w:rsidR="00424E7A" w:rsidTr="0093247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424E7A" w:rsidRPr="007C4C59" w:rsidRDefault="00424E7A" w:rsidP="00134908">
            <w:r>
              <w:t>uDiagRegAddress</w:t>
            </w:r>
          </w:p>
        </w:tc>
        <w:tc>
          <w:tcPr>
            <w:tcW w:w="2790" w:type="dxa"/>
            <w:tcBorders>
              <w:top w:val="single" w:sz="4" w:space="0" w:color="auto"/>
              <w:left w:val="single" w:sz="4" w:space="0" w:color="auto"/>
              <w:bottom w:val="single" w:sz="4" w:space="0" w:color="auto"/>
              <w:right w:val="single" w:sz="4" w:space="0" w:color="auto"/>
            </w:tcBorders>
          </w:tcPr>
          <w:p w:rsidR="00424E7A" w:rsidRPr="001C67A3" w:rsidRDefault="00424E7A" w:rsidP="00134908">
            <w:pPr>
              <w:cnfStyle w:val="000000100000" w:firstRow="0" w:lastRow="0" w:firstColumn="0" w:lastColumn="0" w:oddVBand="0" w:evenVBand="0" w:oddHBand="1" w:evenHBand="0" w:firstRowFirstColumn="0" w:firstRowLastColumn="0" w:lastRowFirstColumn="0" w:lastRowLastColumn="0"/>
            </w:pPr>
          </w:p>
        </w:tc>
        <w:tc>
          <w:tcPr>
            <w:tcW w:w="3348" w:type="dxa"/>
            <w:tcBorders>
              <w:top w:val="single" w:sz="4" w:space="0" w:color="auto"/>
              <w:left w:val="single" w:sz="4" w:space="0" w:color="auto"/>
              <w:bottom w:val="single" w:sz="4" w:space="0" w:color="auto"/>
              <w:right w:val="single" w:sz="4" w:space="0" w:color="auto"/>
            </w:tcBorders>
          </w:tcPr>
          <w:p w:rsidR="00424E7A" w:rsidRDefault="00424E7A" w:rsidP="00134908">
            <w:pPr>
              <w:cnfStyle w:val="000000100000" w:firstRow="0" w:lastRow="0" w:firstColumn="0" w:lastColumn="0" w:oddVBand="0" w:evenVBand="0" w:oddHBand="1" w:evenHBand="0" w:firstRowFirstColumn="0" w:firstRowLastColumn="0" w:lastRowFirstColumn="0" w:lastRowLastColumn="0"/>
            </w:pPr>
            <w:r>
              <w:t>0xFFF7A400U</w:t>
            </w:r>
          </w:p>
        </w:tc>
      </w:tr>
      <w:tr w:rsidR="00424E7A" w:rsidTr="00932473">
        <w:trPr>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424E7A" w:rsidRPr="007C4C59" w:rsidRDefault="00424E7A" w:rsidP="00134908">
            <w:r>
              <w:t>uDiagRegValue</w:t>
            </w:r>
          </w:p>
        </w:tc>
        <w:tc>
          <w:tcPr>
            <w:tcW w:w="2790" w:type="dxa"/>
            <w:tcBorders>
              <w:top w:val="single" w:sz="4" w:space="0" w:color="auto"/>
              <w:left w:val="single" w:sz="4" w:space="0" w:color="auto"/>
              <w:bottom w:val="single" w:sz="4" w:space="0" w:color="auto"/>
              <w:right w:val="single" w:sz="4" w:space="0" w:color="auto"/>
            </w:tcBorders>
          </w:tcPr>
          <w:p w:rsidR="00424E7A" w:rsidRPr="001C67A3" w:rsidRDefault="00424E7A" w:rsidP="00134908">
            <w:pPr>
              <w:cnfStyle w:val="000000000000" w:firstRow="0" w:lastRow="0" w:firstColumn="0" w:lastColumn="0" w:oddVBand="0" w:evenVBand="0" w:oddHBand="0" w:evenHBand="0" w:firstRowFirstColumn="0" w:firstRowLastColumn="0" w:lastRowFirstColumn="0" w:lastRowLastColumn="0"/>
            </w:pPr>
          </w:p>
        </w:tc>
        <w:tc>
          <w:tcPr>
            <w:tcW w:w="3348" w:type="dxa"/>
            <w:tcBorders>
              <w:top w:val="single" w:sz="4" w:space="0" w:color="auto"/>
              <w:left w:val="single" w:sz="4" w:space="0" w:color="auto"/>
              <w:bottom w:val="single" w:sz="4" w:space="0" w:color="auto"/>
              <w:right w:val="single" w:sz="4" w:space="0" w:color="auto"/>
            </w:tcBorders>
          </w:tcPr>
          <w:p w:rsidR="00424E7A" w:rsidRDefault="00424E7A" w:rsidP="00134908">
            <w:pPr>
              <w:cnfStyle w:val="000000000000" w:firstRow="0" w:lastRow="0" w:firstColumn="0" w:lastColumn="0" w:oddVBand="0" w:evenVBand="0" w:oddHBand="0" w:evenHBand="0" w:firstRowFirstColumn="0" w:firstRowLastColumn="0" w:lastRowFirstColumn="0" w:lastRowLastColumn="0"/>
            </w:pPr>
            <w:r>
              <w:t>0x10100</w:t>
            </w:r>
          </w:p>
        </w:tc>
      </w:tr>
      <w:tr w:rsidR="00424E7A" w:rsidTr="0093247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424E7A" w:rsidRPr="007C4C59" w:rsidRDefault="00424E7A" w:rsidP="00134908">
            <w:r>
              <w:t>uDiag/RuntimeRegCheck/HTU__PCR_HTU1</w:t>
            </w:r>
          </w:p>
        </w:tc>
        <w:tc>
          <w:tcPr>
            <w:tcW w:w="2790" w:type="dxa"/>
            <w:tcBorders>
              <w:top w:val="single" w:sz="4" w:space="0" w:color="auto"/>
              <w:left w:val="single" w:sz="4" w:space="0" w:color="auto"/>
              <w:bottom w:val="single" w:sz="4" w:space="0" w:color="auto"/>
              <w:right w:val="single" w:sz="4" w:space="0" w:color="auto"/>
            </w:tcBorders>
          </w:tcPr>
          <w:p w:rsidR="00424E7A" w:rsidRPr="001C67A3" w:rsidRDefault="00424E7A" w:rsidP="00134908">
            <w:pPr>
              <w:cnfStyle w:val="000000100000" w:firstRow="0" w:lastRow="0" w:firstColumn="0" w:lastColumn="0" w:oddVBand="0" w:evenVBand="0" w:oddHBand="1" w:evenHBand="0" w:firstRowFirstColumn="0" w:firstRowLastColumn="0" w:lastRowFirstColumn="0" w:lastRowLastColumn="0"/>
            </w:pPr>
          </w:p>
        </w:tc>
        <w:tc>
          <w:tcPr>
            <w:tcW w:w="3348" w:type="dxa"/>
            <w:tcBorders>
              <w:top w:val="single" w:sz="4" w:space="0" w:color="auto"/>
              <w:left w:val="single" w:sz="4" w:space="0" w:color="auto"/>
              <w:bottom w:val="single" w:sz="4" w:space="0" w:color="auto"/>
              <w:right w:val="single" w:sz="4" w:space="0" w:color="auto"/>
            </w:tcBorders>
          </w:tcPr>
          <w:p w:rsidR="00424E7A" w:rsidRDefault="00424E7A" w:rsidP="00134908">
            <w:pPr>
              <w:cnfStyle w:val="000000100000" w:firstRow="0" w:lastRow="0" w:firstColumn="0" w:lastColumn="0" w:oddVBand="0" w:evenVBand="0" w:oddHBand="1" w:evenHBand="0" w:firstRowFirstColumn="0" w:firstRowLastColumn="0" w:lastRowFirstColumn="0" w:lastRowLastColumn="0"/>
            </w:pPr>
          </w:p>
        </w:tc>
      </w:tr>
      <w:tr w:rsidR="00424E7A" w:rsidTr="00932473">
        <w:trPr>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424E7A" w:rsidRPr="007C4C59" w:rsidRDefault="00424E7A" w:rsidP="00134908">
            <w:r>
              <w:t>uDiagRegAddress</w:t>
            </w:r>
          </w:p>
        </w:tc>
        <w:tc>
          <w:tcPr>
            <w:tcW w:w="2790" w:type="dxa"/>
            <w:tcBorders>
              <w:top w:val="single" w:sz="4" w:space="0" w:color="auto"/>
              <w:left w:val="single" w:sz="4" w:space="0" w:color="auto"/>
              <w:bottom w:val="single" w:sz="4" w:space="0" w:color="auto"/>
              <w:right w:val="single" w:sz="4" w:space="0" w:color="auto"/>
            </w:tcBorders>
          </w:tcPr>
          <w:p w:rsidR="00424E7A" w:rsidRPr="001C67A3" w:rsidRDefault="00424E7A" w:rsidP="00134908">
            <w:pPr>
              <w:cnfStyle w:val="000000000000" w:firstRow="0" w:lastRow="0" w:firstColumn="0" w:lastColumn="0" w:oddVBand="0" w:evenVBand="0" w:oddHBand="0" w:evenHBand="0" w:firstRowFirstColumn="0" w:firstRowLastColumn="0" w:lastRowFirstColumn="0" w:lastRowLastColumn="0"/>
            </w:pPr>
          </w:p>
        </w:tc>
        <w:tc>
          <w:tcPr>
            <w:tcW w:w="3348" w:type="dxa"/>
            <w:tcBorders>
              <w:top w:val="single" w:sz="4" w:space="0" w:color="auto"/>
              <w:left w:val="single" w:sz="4" w:space="0" w:color="auto"/>
              <w:bottom w:val="single" w:sz="4" w:space="0" w:color="auto"/>
              <w:right w:val="single" w:sz="4" w:space="0" w:color="auto"/>
            </w:tcBorders>
          </w:tcPr>
          <w:p w:rsidR="00424E7A" w:rsidRDefault="00424E7A" w:rsidP="00134908">
            <w:pPr>
              <w:cnfStyle w:val="000000000000" w:firstRow="0" w:lastRow="0" w:firstColumn="0" w:lastColumn="0" w:oddVBand="0" w:evenVBand="0" w:oddHBand="0" w:evenHBand="0" w:firstRowFirstColumn="0" w:firstRowLastColumn="0" w:lastRowFirstColumn="0" w:lastRowLastColumn="0"/>
            </w:pPr>
            <w:r>
              <w:t>0xFFF7A464U</w:t>
            </w:r>
          </w:p>
        </w:tc>
      </w:tr>
      <w:tr w:rsidR="00424E7A" w:rsidTr="0093247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424E7A" w:rsidRPr="007C4C59" w:rsidRDefault="00424E7A" w:rsidP="00134908">
            <w:r>
              <w:t>uDiagRegValue</w:t>
            </w:r>
          </w:p>
        </w:tc>
        <w:tc>
          <w:tcPr>
            <w:tcW w:w="2790" w:type="dxa"/>
            <w:tcBorders>
              <w:top w:val="single" w:sz="4" w:space="0" w:color="auto"/>
              <w:left w:val="single" w:sz="4" w:space="0" w:color="auto"/>
              <w:bottom w:val="single" w:sz="4" w:space="0" w:color="auto"/>
              <w:right w:val="single" w:sz="4" w:space="0" w:color="auto"/>
            </w:tcBorders>
          </w:tcPr>
          <w:p w:rsidR="00424E7A" w:rsidRPr="001C67A3" w:rsidRDefault="00424E7A" w:rsidP="00134908">
            <w:pPr>
              <w:cnfStyle w:val="000000100000" w:firstRow="0" w:lastRow="0" w:firstColumn="0" w:lastColumn="0" w:oddVBand="0" w:evenVBand="0" w:oddHBand="1" w:evenHBand="0" w:firstRowFirstColumn="0" w:firstRowLastColumn="0" w:lastRowFirstColumn="0" w:lastRowLastColumn="0"/>
            </w:pPr>
          </w:p>
        </w:tc>
        <w:tc>
          <w:tcPr>
            <w:tcW w:w="3348" w:type="dxa"/>
            <w:tcBorders>
              <w:top w:val="single" w:sz="4" w:space="0" w:color="auto"/>
              <w:left w:val="single" w:sz="4" w:space="0" w:color="auto"/>
              <w:bottom w:val="single" w:sz="4" w:space="0" w:color="auto"/>
              <w:right w:val="single" w:sz="4" w:space="0" w:color="auto"/>
            </w:tcBorders>
          </w:tcPr>
          <w:p w:rsidR="00424E7A" w:rsidRDefault="00424E7A" w:rsidP="00134908">
            <w:pPr>
              <w:cnfStyle w:val="000000100000" w:firstRow="0" w:lastRow="0" w:firstColumn="0" w:lastColumn="0" w:oddVBand="0" w:evenVBand="0" w:oddHBand="1" w:evenHBand="0" w:firstRowFirstColumn="0" w:firstRowLastColumn="0" w:lastRowFirstColumn="0" w:lastRowLastColumn="0"/>
            </w:pPr>
            <w:r>
              <w:t>0xA</w:t>
            </w:r>
          </w:p>
        </w:tc>
      </w:tr>
      <w:tr w:rsidR="00424E7A" w:rsidTr="00932473">
        <w:trPr>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424E7A" w:rsidRPr="007C4C59" w:rsidRDefault="00424E7A" w:rsidP="00134908">
            <w:r>
              <w:t>uDiag/RuntimeRegCheck/HTU__MPCS_HTU1</w:t>
            </w:r>
          </w:p>
        </w:tc>
        <w:tc>
          <w:tcPr>
            <w:tcW w:w="2790" w:type="dxa"/>
            <w:tcBorders>
              <w:top w:val="single" w:sz="4" w:space="0" w:color="auto"/>
              <w:left w:val="single" w:sz="4" w:space="0" w:color="auto"/>
              <w:bottom w:val="single" w:sz="4" w:space="0" w:color="auto"/>
              <w:right w:val="single" w:sz="4" w:space="0" w:color="auto"/>
            </w:tcBorders>
          </w:tcPr>
          <w:p w:rsidR="00424E7A" w:rsidRPr="001C67A3" w:rsidRDefault="00424E7A" w:rsidP="00134908">
            <w:pPr>
              <w:cnfStyle w:val="000000000000" w:firstRow="0" w:lastRow="0" w:firstColumn="0" w:lastColumn="0" w:oddVBand="0" w:evenVBand="0" w:oddHBand="0" w:evenHBand="0" w:firstRowFirstColumn="0" w:firstRowLastColumn="0" w:lastRowFirstColumn="0" w:lastRowLastColumn="0"/>
            </w:pPr>
          </w:p>
        </w:tc>
        <w:tc>
          <w:tcPr>
            <w:tcW w:w="3348" w:type="dxa"/>
            <w:tcBorders>
              <w:top w:val="single" w:sz="4" w:space="0" w:color="auto"/>
              <w:left w:val="single" w:sz="4" w:space="0" w:color="auto"/>
              <w:bottom w:val="single" w:sz="4" w:space="0" w:color="auto"/>
              <w:right w:val="single" w:sz="4" w:space="0" w:color="auto"/>
            </w:tcBorders>
          </w:tcPr>
          <w:p w:rsidR="00424E7A" w:rsidRDefault="00424E7A" w:rsidP="00134908">
            <w:pPr>
              <w:cnfStyle w:val="000000000000" w:firstRow="0" w:lastRow="0" w:firstColumn="0" w:lastColumn="0" w:oddVBand="0" w:evenVBand="0" w:oddHBand="0" w:evenHBand="0" w:firstRowFirstColumn="0" w:firstRowLastColumn="0" w:lastRowFirstColumn="0" w:lastRowLastColumn="0"/>
            </w:pPr>
          </w:p>
        </w:tc>
      </w:tr>
      <w:tr w:rsidR="00424E7A" w:rsidTr="0093247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424E7A" w:rsidRPr="007C4C59" w:rsidRDefault="00424E7A" w:rsidP="00134908">
            <w:r>
              <w:t>uDiagRegAddress</w:t>
            </w:r>
          </w:p>
        </w:tc>
        <w:tc>
          <w:tcPr>
            <w:tcW w:w="2790" w:type="dxa"/>
            <w:tcBorders>
              <w:top w:val="single" w:sz="4" w:space="0" w:color="auto"/>
              <w:left w:val="single" w:sz="4" w:space="0" w:color="auto"/>
              <w:bottom w:val="single" w:sz="4" w:space="0" w:color="auto"/>
              <w:right w:val="single" w:sz="4" w:space="0" w:color="auto"/>
            </w:tcBorders>
          </w:tcPr>
          <w:p w:rsidR="00424E7A" w:rsidRPr="001C67A3" w:rsidRDefault="00424E7A" w:rsidP="00134908">
            <w:pPr>
              <w:cnfStyle w:val="000000100000" w:firstRow="0" w:lastRow="0" w:firstColumn="0" w:lastColumn="0" w:oddVBand="0" w:evenVBand="0" w:oddHBand="1" w:evenHBand="0" w:firstRowFirstColumn="0" w:firstRowLastColumn="0" w:lastRowFirstColumn="0" w:lastRowLastColumn="0"/>
            </w:pPr>
          </w:p>
        </w:tc>
        <w:tc>
          <w:tcPr>
            <w:tcW w:w="3348" w:type="dxa"/>
            <w:tcBorders>
              <w:top w:val="single" w:sz="4" w:space="0" w:color="auto"/>
              <w:left w:val="single" w:sz="4" w:space="0" w:color="auto"/>
              <w:bottom w:val="single" w:sz="4" w:space="0" w:color="auto"/>
              <w:right w:val="single" w:sz="4" w:space="0" w:color="auto"/>
            </w:tcBorders>
          </w:tcPr>
          <w:p w:rsidR="00424E7A" w:rsidRDefault="00424E7A" w:rsidP="00134908">
            <w:pPr>
              <w:cnfStyle w:val="000000100000" w:firstRow="0" w:lastRow="0" w:firstColumn="0" w:lastColumn="0" w:oddVBand="0" w:evenVBand="0" w:oddHBand="1" w:evenHBand="0" w:firstRowFirstColumn="0" w:firstRowLastColumn="0" w:lastRowFirstColumn="0" w:lastRowLastColumn="0"/>
            </w:pPr>
            <w:r>
              <w:t>0xFFF7A470U</w:t>
            </w:r>
          </w:p>
        </w:tc>
      </w:tr>
      <w:tr w:rsidR="00424E7A" w:rsidTr="00932473">
        <w:trPr>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424E7A" w:rsidRPr="007C4C59" w:rsidRDefault="00424E7A" w:rsidP="00134908">
            <w:r>
              <w:t>uDiagRegValue</w:t>
            </w:r>
          </w:p>
        </w:tc>
        <w:tc>
          <w:tcPr>
            <w:tcW w:w="2790" w:type="dxa"/>
            <w:tcBorders>
              <w:top w:val="single" w:sz="4" w:space="0" w:color="auto"/>
              <w:left w:val="single" w:sz="4" w:space="0" w:color="auto"/>
              <w:bottom w:val="single" w:sz="4" w:space="0" w:color="auto"/>
              <w:right w:val="single" w:sz="4" w:space="0" w:color="auto"/>
            </w:tcBorders>
          </w:tcPr>
          <w:p w:rsidR="00424E7A" w:rsidRPr="001C67A3" w:rsidRDefault="00424E7A" w:rsidP="00134908">
            <w:pPr>
              <w:cnfStyle w:val="000000000000" w:firstRow="0" w:lastRow="0" w:firstColumn="0" w:lastColumn="0" w:oddVBand="0" w:evenVBand="0" w:oddHBand="0" w:evenHBand="0" w:firstRowFirstColumn="0" w:firstRowLastColumn="0" w:lastRowFirstColumn="0" w:lastRowLastColumn="0"/>
            </w:pPr>
          </w:p>
        </w:tc>
        <w:tc>
          <w:tcPr>
            <w:tcW w:w="3348" w:type="dxa"/>
            <w:tcBorders>
              <w:top w:val="single" w:sz="4" w:space="0" w:color="auto"/>
              <w:left w:val="single" w:sz="4" w:space="0" w:color="auto"/>
              <w:bottom w:val="single" w:sz="4" w:space="0" w:color="auto"/>
              <w:right w:val="single" w:sz="4" w:space="0" w:color="auto"/>
            </w:tcBorders>
          </w:tcPr>
          <w:p w:rsidR="00424E7A" w:rsidRDefault="00477953" w:rsidP="00477953">
            <w:pPr>
              <w:cnfStyle w:val="000000000000" w:firstRow="0" w:lastRow="0" w:firstColumn="0" w:lastColumn="0" w:oddVBand="0" w:evenVBand="0" w:oddHBand="0" w:evenHBand="0" w:firstRowFirstColumn="0" w:firstRowLastColumn="0" w:lastRowFirstColumn="0" w:lastRowLastColumn="0"/>
            </w:pPr>
            <w:r>
              <w:t>0x07u</w:t>
            </w:r>
          </w:p>
        </w:tc>
      </w:tr>
      <w:tr w:rsidR="00424E7A" w:rsidTr="0093247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424E7A" w:rsidRPr="007C4C59" w:rsidRDefault="00424E7A" w:rsidP="00134908">
            <w:r>
              <w:t>uDiag/RuntimeRegCheck/HTUDCP1__ITCOUNT_HTU</w:t>
            </w:r>
            <w:r>
              <w:lastRenderedPageBreak/>
              <w:t>1</w:t>
            </w:r>
          </w:p>
        </w:tc>
        <w:tc>
          <w:tcPr>
            <w:tcW w:w="2790" w:type="dxa"/>
            <w:tcBorders>
              <w:top w:val="single" w:sz="4" w:space="0" w:color="auto"/>
              <w:left w:val="single" w:sz="4" w:space="0" w:color="auto"/>
              <w:bottom w:val="single" w:sz="4" w:space="0" w:color="auto"/>
              <w:right w:val="single" w:sz="4" w:space="0" w:color="auto"/>
            </w:tcBorders>
          </w:tcPr>
          <w:p w:rsidR="00424E7A" w:rsidRPr="001C67A3" w:rsidRDefault="00424E7A" w:rsidP="00134908">
            <w:pPr>
              <w:cnfStyle w:val="000000100000" w:firstRow="0" w:lastRow="0" w:firstColumn="0" w:lastColumn="0" w:oddVBand="0" w:evenVBand="0" w:oddHBand="1" w:evenHBand="0" w:firstRowFirstColumn="0" w:firstRowLastColumn="0" w:lastRowFirstColumn="0" w:lastRowLastColumn="0"/>
            </w:pPr>
          </w:p>
        </w:tc>
        <w:tc>
          <w:tcPr>
            <w:tcW w:w="3348" w:type="dxa"/>
            <w:tcBorders>
              <w:top w:val="single" w:sz="4" w:space="0" w:color="auto"/>
              <w:left w:val="single" w:sz="4" w:space="0" w:color="auto"/>
              <w:bottom w:val="single" w:sz="4" w:space="0" w:color="auto"/>
              <w:right w:val="single" w:sz="4" w:space="0" w:color="auto"/>
            </w:tcBorders>
          </w:tcPr>
          <w:p w:rsidR="00424E7A" w:rsidRDefault="00424E7A" w:rsidP="00134908">
            <w:pPr>
              <w:cnfStyle w:val="000000100000" w:firstRow="0" w:lastRow="0" w:firstColumn="0" w:lastColumn="0" w:oddVBand="0" w:evenVBand="0" w:oddHBand="1" w:evenHBand="0" w:firstRowFirstColumn="0" w:firstRowLastColumn="0" w:lastRowFirstColumn="0" w:lastRowLastColumn="0"/>
            </w:pPr>
          </w:p>
        </w:tc>
      </w:tr>
      <w:tr w:rsidR="00424E7A" w:rsidTr="00932473">
        <w:trPr>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424E7A" w:rsidRPr="007C4C59" w:rsidRDefault="00424E7A" w:rsidP="00134908">
            <w:r>
              <w:lastRenderedPageBreak/>
              <w:t>uDiagRegAddress</w:t>
            </w:r>
          </w:p>
        </w:tc>
        <w:tc>
          <w:tcPr>
            <w:tcW w:w="2790" w:type="dxa"/>
            <w:tcBorders>
              <w:top w:val="single" w:sz="4" w:space="0" w:color="auto"/>
              <w:left w:val="single" w:sz="4" w:space="0" w:color="auto"/>
              <w:bottom w:val="single" w:sz="4" w:space="0" w:color="auto"/>
              <w:right w:val="single" w:sz="4" w:space="0" w:color="auto"/>
            </w:tcBorders>
          </w:tcPr>
          <w:p w:rsidR="00424E7A" w:rsidRPr="001C67A3" w:rsidRDefault="00424E7A" w:rsidP="00134908">
            <w:pPr>
              <w:cnfStyle w:val="000000000000" w:firstRow="0" w:lastRow="0" w:firstColumn="0" w:lastColumn="0" w:oddVBand="0" w:evenVBand="0" w:oddHBand="0" w:evenHBand="0" w:firstRowFirstColumn="0" w:firstRowLastColumn="0" w:lastRowFirstColumn="0" w:lastRowLastColumn="0"/>
            </w:pPr>
          </w:p>
        </w:tc>
        <w:tc>
          <w:tcPr>
            <w:tcW w:w="3348" w:type="dxa"/>
            <w:tcBorders>
              <w:top w:val="single" w:sz="4" w:space="0" w:color="auto"/>
              <w:left w:val="single" w:sz="4" w:space="0" w:color="auto"/>
              <w:bottom w:val="single" w:sz="4" w:space="0" w:color="auto"/>
              <w:right w:val="single" w:sz="4" w:space="0" w:color="auto"/>
            </w:tcBorders>
          </w:tcPr>
          <w:p w:rsidR="00424E7A" w:rsidRDefault="00424E7A" w:rsidP="00134908">
            <w:pPr>
              <w:cnfStyle w:val="000000000000" w:firstRow="0" w:lastRow="0" w:firstColumn="0" w:lastColumn="0" w:oddVBand="0" w:evenVBand="0" w:oddHBand="0" w:evenHBand="0" w:firstRowFirstColumn="0" w:firstRowLastColumn="0" w:lastRowFirstColumn="0" w:lastRowLastColumn="0"/>
            </w:pPr>
            <w:r>
              <w:t>0xFF4E001CU</w:t>
            </w:r>
          </w:p>
        </w:tc>
      </w:tr>
      <w:tr w:rsidR="00424E7A" w:rsidTr="0093247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424E7A" w:rsidRPr="007C4C59" w:rsidRDefault="00424E7A" w:rsidP="00134908">
            <w:r>
              <w:t>uDiagRegValue</w:t>
            </w:r>
          </w:p>
        </w:tc>
        <w:tc>
          <w:tcPr>
            <w:tcW w:w="2790" w:type="dxa"/>
            <w:tcBorders>
              <w:top w:val="single" w:sz="4" w:space="0" w:color="auto"/>
              <w:left w:val="single" w:sz="4" w:space="0" w:color="auto"/>
              <w:bottom w:val="single" w:sz="4" w:space="0" w:color="auto"/>
              <w:right w:val="single" w:sz="4" w:space="0" w:color="auto"/>
            </w:tcBorders>
          </w:tcPr>
          <w:p w:rsidR="00424E7A" w:rsidRPr="001C67A3" w:rsidRDefault="00424E7A" w:rsidP="00134908">
            <w:pPr>
              <w:cnfStyle w:val="000000100000" w:firstRow="0" w:lastRow="0" w:firstColumn="0" w:lastColumn="0" w:oddVBand="0" w:evenVBand="0" w:oddHBand="1" w:evenHBand="0" w:firstRowFirstColumn="0" w:firstRowLastColumn="0" w:lastRowFirstColumn="0" w:lastRowLastColumn="0"/>
            </w:pPr>
          </w:p>
        </w:tc>
        <w:tc>
          <w:tcPr>
            <w:tcW w:w="3348" w:type="dxa"/>
            <w:tcBorders>
              <w:top w:val="single" w:sz="4" w:space="0" w:color="auto"/>
              <w:left w:val="single" w:sz="4" w:space="0" w:color="auto"/>
              <w:bottom w:val="single" w:sz="4" w:space="0" w:color="auto"/>
              <w:right w:val="single" w:sz="4" w:space="0" w:color="auto"/>
            </w:tcBorders>
          </w:tcPr>
          <w:p w:rsidR="00424E7A" w:rsidRDefault="00424E7A" w:rsidP="00134908">
            <w:pPr>
              <w:cnfStyle w:val="000000100000" w:firstRow="0" w:lastRow="0" w:firstColumn="0" w:lastColumn="0" w:oddVBand="0" w:evenVBand="0" w:oddHBand="1" w:evenHBand="0" w:firstRowFirstColumn="0" w:firstRowLastColumn="0" w:lastRowFirstColumn="0" w:lastRowLastColumn="0"/>
            </w:pPr>
            <w:r>
              <w:t>0x80001</w:t>
            </w:r>
          </w:p>
        </w:tc>
      </w:tr>
      <w:tr w:rsidR="00424E7A" w:rsidTr="00932473">
        <w:trPr>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424E7A" w:rsidRPr="007C4C59" w:rsidRDefault="00424E7A" w:rsidP="00134908">
            <w:r>
              <w:t>uDiag/RuntimeRegCheck/HTUDCP1__IHADDRCT_HTU1</w:t>
            </w:r>
          </w:p>
        </w:tc>
        <w:tc>
          <w:tcPr>
            <w:tcW w:w="2790" w:type="dxa"/>
            <w:tcBorders>
              <w:top w:val="single" w:sz="4" w:space="0" w:color="auto"/>
              <w:left w:val="single" w:sz="4" w:space="0" w:color="auto"/>
              <w:bottom w:val="single" w:sz="4" w:space="0" w:color="auto"/>
              <w:right w:val="single" w:sz="4" w:space="0" w:color="auto"/>
            </w:tcBorders>
          </w:tcPr>
          <w:p w:rsidR="00424E7A" w:rsidRPr="001C67A3" w:rsidRDefault="00424E7A" w:rsidP="00134908">
            <w:pPr>
              <w:cnfStyle w:val="000000000000" w:firstRow="0" w:lastRow="0" w:firstColumn="0" w:lastColumn="0" w:oddVBand="0" w:evenVBand="0" w:oddHBand="0" w:evenHBand="0" w:firstRowFirstColumn="0" w:firstRowLastColumn="0" w:lastRowFirstColumn="0" w:lastRowLastColumn="0"/>
            </w:pPr>
          </w:p>
        </w:tc>
        <w:tc>
          <w:tcPr>
            <w:tcW w:w="3348" w:type="dxa"/>
            <w:tcBorders>
              <w:top w:val="single" w:sz="4" w:space="0" w:color="auto"/>
              <w:left w:val="single" w:sz="4" w:space="0" w:color="auto"/>
              <w:bottom w:val="single" w:sz="4" w:space="0" w:color="auto"/>
              <w:right w:val="single" w:sz="4" w:space="0" w:color="auto"/>
            </w:tcBorders>
          </w:tcPr>
          <w:p w:rsidR="00424E7A" w:rsidRDefault="00424E7A" w:rsidP="00134908">
            <w:pPr>
              <w:cnfStyle w:val="000000000000" w:firstRow="0" w:lastRow="0" w:firstColumn="0" w:lastColumn="0" w:oddVBand="0" w:evenVBand="0" w:oddHBand="0" w:evenHBand="0" w:firstRowFirstColumn="0" w:firstRowLastColumn="0" w:lastRowFirstColumn="0" w:lastRowLastColumn="0"/>
            </w:pPr>
          </w:p>
        </w:tc>
      </w:tr>
      <w:tr w:rsidR="00424E7A" w:rsidTr="0093247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424E7A" w:rsidRPr="007C4C59" w:rsidRDefault="00424E7A" w:rsidP="00134908">
            <w:r>
              <w:t>uDiagRegAddress</w:t>
            </w:r>
          </w:p>
        </w:tc>
        <w:tc>
          <w:tcPr>
            <w:tcW w:w="2790" w:type="dxa"/>
            <w:tcBorders>
              <w:top w:val="single" w:sz="4" w:space="0" w:color="auto"/>
              <w:left w:val="single" w:sz="4" w:space="0" w:color="auto"/>
              <w:bottom w:val="single" w:sz="4" w:space="0" w:color="auto"/>
              <w:right w:val="single" w:sz="4" w:space="0" w:color="auto"/>
            </w:tcBorders>
          </w:tcPr>
          <w:p w:rsidR="00424E7A" w:rsidRPr="001C67A3" w:rsidRDefault="00424E7A" w:rsidP="00134908">
            <w:pPr>
              <w:cnfStyle w:val="000000100000" w:firstRow="0" w:lastRow="0" w:firstColumn="0" w:lastColumn="0" w:oddVBand="0" w:evenVBand="0" w:oddHBand="1" w:evenHBand="0" w:firstRowFirstColumn="0" w:firstRowLastColumn="0" w:lastRowFirstColumn="0" w:lastRowLastColumn="0"/>
            </w:pPr>
          </w:p>
        </w:tc>
        <w:tc>
          <w:tcPr>
            <w:tcW w:w="3348" w:type="dxa"/>
            <w:tcBorders>
              <w:top w:val="single" w:sz="4" w:space="0" w:color="auto"/>
              <w:left w:val="single" w:sz="4" w:space="0" w:color="auto"/>
              <w:bottom w:val="single" w:sz="4" w:space="0" w:color="auto"/>
              <w:right w:val="single" w:sz="4" w:space="0" w:color="auto"/>
            </w:tcBorders>
          </w:tcPr>
          <w:p w:rsidR="00424E7A" w:rsidRDefault="00424E7A" w:rsidP="00134908">
            <w:pPr>
              <w:cnfStyle w:val="000000100000" w:firstRow="0" w:lastRow="0" w:firstColumn="0" w:lastColumn="0" w:oddVBand="0" w:evenVBand="0" w:oddHBand="1" w:evenHBand="0" w:firstRowFirstColumn="0" w:firstRowLastColumn="0" w:lastRowFirstColumn="0" w:lastRowLastColumn="0"/>
            </w:pPr>
            <w:r>
              <w:t>0xFF4E0018U</w:t>
            </w:r>
          </w:p>
        </w:tc>
      </w:tr>
      <w:tr w:rsidR="00424E7A" w:rsidTr="00932473">
        <w:trPr>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424E7A" w:rsidRPr="007C4C59" w:rsidRDefault="00424E7A" w:rsidP="00134908">
            <w:r>
              <w:t>uDiagRegValue</w:t>
            </w:r>
          </w:p>
        </w:tc>
        <w:tc>
          <w:tcPr>
            <w:tcW w:w="2790" w:type="dxa"/>
            <w:tcBorders>
              <w:top w:val="single" w:sz="4" w:space="0" w:color="auto"/>
              <w:left w:val="single" w:sz="4" w:space="0" w:color="auto"/>
              <w:bottom w:val="single" w:sz="4" w:space="0" w:color="auto"/>
              <w:right w:val="single" w:sz="4" w:space="0" w:color="auto"/>
            </w:tcBorders>
          </w:tcPr>
          <w:p w:rsidR="00424E7A" w:rsidRPr="001C67A3" w:rsidRDefault="00424E7A" w:rsidP="00134908">
            <w:pPr>
              <w:cnfStyle w:val="000000000000" w:firstRow="0" w:lastRow="0" w:firstColumn="0" w:lastColumn="0" w:oddVBand="0" w:evenVBand="0" w:oddHBand="0" w:evenHBand="0" w:firstRowFirstColumn="0" w:firstRowLastColumn="0" w:lastRowFirstColumn="0" w:lastRowLastColumn="0"/>
            </w:pPr>
          </w:p>
        </w:tc>
        <w:tc>
          <w:tcPr>
            <w:tcW w:w="3348" w:type="dxa"/>
            <w:tcBorders>
              <w:top w:val="single" w:sz="4" w:space="0" w:color="auto"/>
              <w:left w:val="single" w:sz="4" w:space="0" w:color="auto"/>
              <w:bottom w:val="single" w:sz="4" w:space="0" w:color="auto"/>
              <w:right w:val="single" w:sz="4" w:space="0" w:color="auto"/>
            </w:tcBorders>
          </w:tcPr>
          <w:p w:rsidR="00424E7A" w:rsidRDefault="00424E7A" w:rsidP="000316B7">
            <w:pPr>
              <w:cnfStyle w:val="000000000000" w:firstRow="0" w:lastRow="0" w:firstColumn="0" w:lastColumn="0" w:oddVBand="0" w:evenVBand="0" w:oddHBand="0" w:evenHBand="0" w:firstRowFirstColumn="0" w:firstRowLastColumn="0" w:lastRowFirstColumn="0" w:lastRowLastColumn="0"/>
            </w:pPr>
            <w:r>
              <w:t>0x</w:t>
            </w:r>
            <w:r w:rsidR="000316B7">
              <w:t>4</w:t>
            </w:r>
            <w:r>
              <w:t>0368</w:t>
            </w:r>
          </w:p>
        </w:tc>
      </w:tr>
      <w:tr w:rsidR="00424E7A" w:rsidTr="0093247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424E7A" w:rsidRPr="007C4C59" w:rsidRDefault="00424E7A" w:rsidP="00134908">
            <w:r>
              <w:t>uDiag/RuntimeRegCheck/HTUDCP2__ITCOUNT_HTU1</w:t>
            </w:r>
          </w:p>
        </w:tc>
        <w:tc>
          <w:tcPr>
            <w:tcW w:w="2790" w:type="dxa"/>
            <w:tcBorders>
              <w:top w:val="single" w:sz="4" w:space="0" w:color="auto"/>
              <w:left w:val="single" w:sz="4" w:space="0" w:color="auto"/>
              <w:bottom w:val="single" w:sz="4" w:space="0" w:color="auto"/>
              <w:right w:val="single" w:sz="4" w:space="0" w:color="auto"/>
            </w:tcBorders>
          </w:tcPr>
          <w:p w:rsidR="00424E7A" w:rsidRPr="001C67A3" w:rsidRDefault="00424E7A" w:rsidP="00134908">
            <w:pPr>
              <w:cnfStyle w:val="000000100000" w:firstRow="0" w:lastRow="0" w:firstColumn="0" w:lastColumn="0" w:oddVBand="0" w:evenVBand="0" w:oddHBand="1" w:evenHBand="0" w:firstRowFirstColumn="0" w:firstRowLastColumn="0" w:lastRowFirstColumn="0" w:lastRowLastColumn="0"/>
            </w:pPr>
          </w:p>
        </w:tc>
        <w:tc>
          <w:tcPr>
            <w:tcW w:w="3348" w:type="dxa"/>
            <w:tcBorders>
              <w:top w:val="single" w:sz="4" w:space="0" w:color="auto"/>
              <w:left w:val="single" w:sz="4" w:space="0" w:color="auto"/>
              <w:bottom w:val="single" w:sz="4" w:space="0" w:color="auto"/>
              <w:right w:val="single" w:sz="4" w:space="0" w:color="auto"/>
            </w:tcBorders>
          </w:tcPr>
          <w:p w:rsidR="00424E7A" w:rsidRDefault="00424E7A" w:rsidP="00134908">
            <w:pPr>
              <w:cnfStyle w:val="000000100000" w:firstRow="0" w:lastRow="0" w:firstColumn="0" w:lastColumn="0" w:oddVBand="0" w:evenVBand="0" w:oddHBand="1" w:evenHBand="0" w:firstRowFirstColumn="0" w:firstRowLastColumn="0" w:lastRowFirstColumn="0" w:lastRowLastColumn="0"/>
            </w:pPr>
          </w:p>
        </w:tc>
      </w:tr>
      <w:tr w:rsidR="00424E7A" w:rsidTr="00932473">
        <w:trPr>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424E7A" w:rsidRDefault="00424E7A" w:rsidP="00134908">
            <w:r>
              <w:t>uDiagRegAddress</w:t>
            </w:r>
          </w:p>
        </w:tc>
        <w:tc>
          <w:tcPr>
            <w:tcW w:w="2790" w:type="dxa"/>
            <w:tcBorders>
              <w:top w:val="single" w:sz="4" w:space="0" w:color="auto"/>
              <w:left w:val="single" w:sz="4" w:space="0" w:color="auto"/>
              <w:bottom w:val="single" w:sz="4" w:space="0" w:color="auto"/>
              <w:right w:val="single" w:sz="4" w:space="0" w:color="auto"/>
            </w:tcBorders>
          </w:tcPr>
          <w:p w:rsidR="00424E7A" w:rsidRPr="001C67A3" w:rsidRDefault="00424E7A" w:rsidP="00134908">
            <w:pPr>
              <w:cnfStyle w:val="000000000000" w:firstRow="0" w:lastRow="0" w:firstColumn="0" w:lastColumn="0" w:oddVBand="0" w:evenVBand="0" w:oddHBand="0" w:evenHBand="0" w:firstRowFirstColumn="0" w:firstRowLastColumn="0" w:lastRowFirstColumn="0" w:lastRowLastColumn="0"/>
            </w:pPr>
          </w:p>
        </w:tc>
        <w:tc>
          <w:tcPr>
            <w:tcW w:w="3348" w:type="dxa"/>
            <w:tcBorders>
              <w:top w:val="single" w:sz="4" w:space="0" w:color="auto"/>
              <w:left w:val="single" w:sz="4" w:space="0" w:color="auto"/>
              <w:bottom w:val="single" w:sz="4" w:space="0" w:color="auto"/>
              <w:right w:val="single" w:sz="4" w:space="0" w:color="auto"/>
            </w:tcBorders>
          </w:tcPr>
          <w:p w:rsidR="00424E7A" w:rsidRDefault="00424E7A" w:rsidP="00134908">
            <w:pPr>
              <w:cnfStyle w:val="000000000000" w:firstRow="0" w:lastRow="0" w:firstColumn="0" w:lastColumn="0" w:oddVBand="0" w:evenVBand="0" w:oddHBand="0" w:evenHBand="0" w:firstRowFirstColumn="0" w:firstRowLastColumn="0" w:lastRowFirstColumn="0" w:lastRowLastColumn="0"/>
            </w:pPr>
            <w:r>
              <w:t>0xFF4E002CU</w:t>
            </w:r>
          </w:p>
        </w:tc>
      </w:tr>
      <w:tr w:rsidR="00424E7A" w:rsidTr="0093247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424E7A" w:rsidRDefault="00424E7A" w:rsidP="00134908">
            <w:r>
              <w:t>uDiagRegValue</w:t>
            </w:r>
          </w:p>
        </w:tc>
        <w:tc>
          <w:tcPr>
            <w:tcW w:w="2790" w:type="dxa"/>
            <w:tcBorders>
              <w:top w:val="single" w:sz="4" w:space="0" w:color="auto"/>
              <w:left w:val="single" w:sz="4" w:space="0" w:color="auto"/>
              <w:bottom w:val="single" w:sz="4" w:space="0" w:color="auto"/>
              <w:right w:val="single" w:sz="4" w:space="0" w:color="auto"/>
            </w:tcBorders>
          </w:tcPr>
          <w:p w:rsidR="00424E7A" w:rsidRPr="001C67A3" w:rsidRDefault="00424E7A" w:rsidP="00134908">
            <w:pPr>
              <w:cnfStyle w:val="000000100000" w:firstRow="0" w:lastRow="0" w:firstColumn="0" w:lastColumn="0" w:oddVBand="0" w:evenVBand="0" w:oddHBand="1" w:evenHBand="0" w:firstRowFirstColumn="0" w:firstRowLastColumn="0" w:lastRowFirstColumn="0" w:lastRowLastColumn="0"/>
            </w:pPr>
          </w:p>
        </w:tc>
        <w:tc>
          <w:tcPr>
            <w:tcW w:w="3348" w:type="dxa"/>
            <w:tcBorders>
              <w:top w:val="single" w:sz="4" w:space="0" w:color="auto"/>
              <w:left w:val="single" w:sz="4" w:space="0" w:color="auto"/>
              <w:bottom w:val="single" w:sz="4" w:space="0" w:color="auto"/>
              <w:right w:val="single" w:sz="4" w:space="0" w:color="auto"/>
            </w:tcBorders>
          </w:tcPr>
          <w:p w:rsidR="00424E7A" w:rsidRDefault="00424E7A" w:rsidP="00134908">
            <w:pPr>
              <w:cnfStyle w:val="000000100000" w:firstRow="0" w:lastRow="0" w:firstColumn="0" w:lastColumn="0" w:oddVBand="0" w:evenVBand="0" w:oddHBand="1" w:evenHBand="0" w:firstRowFirstColumn="0" w:firstRowLastColumn="0" w:lastRowFirstColumn="0" w:lastRowLastColumn="0"/>
            </w:pPr>
            <w:r>
              <w:t>0x80001</w:t>
            </w:r>
          </w:p>
        </w:tc>
      </w:tr>
      <w:tr w:rsidR="00424E7A" w:rsidTr="00932473">
        <w:trPr>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424E7A" w:rsidRDefault="00424E7A" w:rsidP="00134908">
            <w:r>
              <w:t>uDiag/RuntimeRegCheck/HTUDCP2__IHADDRCT_HTU1</w:t>
            </w:r>
          </w:p>
        </w:tc>
        <w:tc>
          <w:tcPr>
            <w:tcW w:w="2790" w:type="dxa"/>
            <w:tcBorders>
              <w:top w:val="single" w:sz="4" w:space="0" w:color="auto"/>
              <w:left w:val="single" w:sz="4" w:space="0" w:color="auto"/>
              <w:bottom w:val="single" w:sz="4" w:space="0" w:color="auto"/>
              <w:right w:val="single" w:sz="4" w:space="0" w:color="auto"/>
            </w:tcBorders>
          </w:tcPr>
          <w:p w:rsidR="00424E7A" w:rsidRPr="001C67A3" w:rsidRDefault="00424E7A" w:rsidP="00134908">
            <w:pPr>
              <w:cnfStyle w:val="000000000000" w:firstRow="0" w:lastRow="0" w:firstColumn="0" w:lastColumn="0" w:oddVBand="0" w:evenVBand="0" w:oddHBand="0" w:evenHBand="0" w:firstRowFirstColumn="0" w:firstRowLastColumn="0" w:lastRowFirstColumn="0" w:lastRowLastColumn="0"/>
            </w:pPr>
          </w:p>
        </w:tc>
        <w:tc>
          <w:tcPr>
            <w:tcW w:w="3348" w:type="dxa"/>
            <w:tcBorders>
              <w:top w:val="single" w:sz="4" w:space="0" w:color="auto"/>
              <w:left w:val="single" w:sz="4" w:space="0" w:color="auto"/>
              <w:bottom w:val="single" w:sz="4" w:space="0" w:color="auto"/>
              <w:right w:val="single" w:sz="4" w:space="0" w:color="auto"/>
            </w:tcBorders>
          </w:tcPr>
          <w:p w:rsidR="00424E7A" w:rsidRDefault="00424E7A" w:rsidP="00134908">
            <w:pPr>
              <w:cnfStyle w:val="000000000000" w:firstRow="0" w:lastRow="0" w:firstColumn="0" w:lastColumn="0" w:oddVBand="0" w:evenVBand="0" w:oddHBand="0" w:evenHBand="0" w:firstRowFirstColumn="0" w:firstRowLastColumn="0" w:lastRowFirstColumn="0" w:lastRowLastColumn="0"/>
            </w:pPr>
          </w:p>
        </w:tc>
      </w:tr>
      <w:tr w:rsidR="00424E7A" w:rsidTr="0093247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424E7A" w:rsidRDefault="00424E7A" w:rsidP="00134908">
            <w:r>
              <w:t>uDiagRegAddress</w:t>
            </w:r>
          </w:p>
        </w:tc>
        <w:tc>
          <w:tcPr>
            <w:tcW w:w="2790" w:type="dxa"/>
            <w:tcBorders>
              <w:top w:val="single" w:sz="4" w:space="0" w:color="auto"/>
              <w:left w:val="single" w:sz="4" w:space="0" w:color="auto"/>
              <w:bottom w:val="single" w:sz="4" w:space="0" w:color="auto"/>
              <w:right w:val="single" w:sz="4" w:space="0" w:color="auto"/>
            </w:tcBorders>
          </w:tcPr>
          <w:p w:rsidR="00424E7A" w:rsidRPr="001C67A3" w:rsidRDefault="00424E7A" w:rsidP="00134908">
            <w:pPr>
              <w:cnfStyle w:val="000000100000" w:firstRow="0" w:lastRow="0" w:firstColumn="0" w:lastColumn="0" w:oddVBand="0" w:evenVBand="0" w:oddHBand="1" w:evenHBand="0" w:firstRowFirstColumn="0" w:firstRowLastColumn="0" w:lastRowFirstColumn="0" w:lastRowLastColumn="0"/>
            </w:pPr>
          </w:p>
        </w:tc>
        <w:tc>
          <w:tcPr>
            <w:tcW w:w="3348" w:type="dxa"/>
            <w:tcBorders>
              <w:top w:val="single" w:sz="4" w:space="0" w:color="auto"/>
              <w:left w:val="single" w:sz="4" w:space="0" w:color="auto"/>
              <w:bottom w:val="single" w:sz="4" w:space="0" w:color="auto"/>
              <w:right w:val="single" w:sz="4" w:space="0" w:color="auto"/>
            </w:tcBorders>
          </w:tcPr>
          <w:p w:rsidR="00424E7A" w:rsidRDefault="00424E7A" w:rsidP="00134908">
            <w:pPr>
              <w:cnfStyle w:val="000000100000" w:firstRow="0" w:lastRow="0" w:firstColumn="0" w:lastColumn="0" w:oddVBand="0" w:evenVBand="0" w:oddHBand="1" w:evenHBand="0" w:firstRowFirstColumn="0" w:firstRowLastColumn="0" w:lastRowFirstColumn="0" w:lastRowLastColumn="0"/>
            </w:pPr>
            <w:r>
              <w:t>0xFF4E0028U</w:t>
            </w:r>
          </w:p>
        </w:tc>
      </w:tr>
      <w:tr w:rsidR="00424E7A" w:rsidTr="00932473">
        <w:trPr>
          <w:trHeight w:val="32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bottom w:val="single" w:sz="4" w:space="0" w:color="auto"/>
              <w:right w:val="single" w:sz="4" w:space="0" w:color="auto"/>
            </w:tcBorders>
          </w:tcPr>
          <w:p w:rsidR="00424E7A" w:rsidRDefault="00424E7A" w:rsidP="00134908">
            <w:r>
              <w:t>uDiagRegValue</w:t>
            </w:r>
          </w:p>
        </w:tc>
        <w:tc>
          <w:tcPr>
            <w:tcW w:w="2790" w:type="dxa"/>
            <w:tcBorders>
              <w:top w:val="single" w:sz="4" w:space="0" w:color="auto"/>
              <w:left w:val="single" w:sz="4" w:space="0" w:color="auto"/>
              <w:bottom w:val="single" w:sz="4" w:space="0" w:color="auto"/>
              <w:right w:val="single" w:sz="4" w:space="0" w:color="auto"/>
            </w:tcBorders>
          </w:tcPr>
          <w:p w:rsidR="00424E7A" w:rsidRPr="001C67A3" w:rsidRDefault="00424E7A" w:rsidP="00134908">
            <w:pPr>
              <w:cnfStyle w:val="000000000000" w:firstRow="0" w:lastRow="0" w:firstColumn="0" w:lastColumn="0" w:oddVBand="0" w:evenVBand="0" w:oddHBand="0" w:evenHBand="0" w:firstRowFirstColumn="0" w:firstRowLastColumn="0" w:lastRowFirstColumn="0" w:lastRowLastColumn="0"/>
            </w:pPr>
          </w:p>
        </w:tc>
        <w:tc>
          <w:tcPr>
            <w:tcW w:w="3348" w:type="dxa"/>
            <w:tcBorders>
              <w:top w:val="single" w:sz="4" w:space="0" w:color="auto"/>
              <w:left w:val="single" w:sz="4" w:space="0" w:color="auto"/>
              <w:bottom w:val="single" w:sz="4" w:space="0" w:color="auto"/>
              <w:right w:val="single" w:sz="4" w:space="0" w:color="auto"/>
            </w:tcBorders>
          </w:tcPr>
          <w:p w:rsidR="00424E7A" w:rsidRDefault="00424E7A" w:rsidP="000316B7">
            <w:pPr>
              <w:cnfStyle w:val="000000000000" w:firstRow="0" w:lastRow="0" w:firstColumn="0" w:lastColumn="0" w:oddVBand="0" w:evenVBand="0" w:oddHBand="0" w:evenHBand="0" w:firstRowFirstColumn="0" w:firstRowLastColumn="0" w:lastRowFirstColumn="0" w:lastRowLastColumn="0"/>
            </w:pPr>
            <w:r>
              <w:t>0x</w:t>
            </w:r>
            <w:r w:rsidR="000316B7">
              <w:t>4</w:t>
            </w:r>
            <w:r>
              <w:t>0538</w:t>
            </w:r>
          </w:p>
        </w:tc>
      </w:tr>
    </w:tbl>
    <w:bookmarkEnd w:id="10"/>
    <w:bookmarkEnd w:id="11"/>
    <w:p w:rsidR="00932C7E" w:rsidRDefault="00477953" w:rsidP="00932C7E">
      <w:r>
        <w:t>*</w:t>
      </w:r>
      <w:r w:rsidR="00BD6243">
        <w:t>If uDiagRegValueLnkOffset  equals</w:t>
      </w:r>
      <w:r w:rsidR="00F85842">
        <w:t xml:space="preserve"> -1 , then we calculate the offset using the function sizeof (“uDiagRegValueLnk”) -1UL</w:t>
      </w:r>
    </w:p>
    <w:p w:rsidR="00477953" w:rsidRDefault="00477953" w:rsidP="00477953">
      <w:r>
        <w:t>NOTE – this list documents only the HTU-related registers which should be configured for the runtime register check (because they were added or updated since the integration manual has existed); it is not a complete list of the critical registers related to this component.</w:t>
      </w:r>
    </w:p>
    <w:p w:rsidR="00F85842" w:rsidRDefault="00F85842" w:rsidP="00932C7E"/>
    <w:p w:rsidR="00F85842" w:rsidRDefault="00F85842" w:rsidP="00932C7E"/>
    <w:p w:rsidR="00932C7E" w:rsidRDefault="00932C7E" w:rsidP="00932C7E">
      <w:pPr>
        <w:pStyle w:val="Heading3"/>
      </w:pPr>
      <w:bookmarkStart w:id="12" w:name="_Toc410195384"/>
      <w:r>
        <w:t>DaVinci Interrupt Configuration Changes</w:t>
      </w:r>
      <w:bookmarkEnd w:id="12"/>
    </w:p>
    <w:tbl>
      <w:tblPr>
        <w:tblStyle w:val="LightList-Accent11"/>
        <w:tblW w:w="0" w:type="auto"/>
        <w:tblLook w:val="04A0" w:firstRow="1" w:lastRow="0" w:firstColumn="1" w:lastColumn="0" w:noHBand="0" w:noVBand="1"/>
      </w:tblPr>
      <w:tblGrid>
        <w:gridCol w:w="1496"/>
        <w:gridCol w:w="869"/>
        <w:gridCol w:w="3402"/>
        <w:gridCol w:w="3089"/>
      </w:tblGrid>
      <w:tr w:rsidR="00932C7E" w:rsidTr="00134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dxa"/>
          </w:tcPr>
          <w:p w:rsidR="00932C7E" w:rsidRDefault="00932C7E" w:rsidP="00134908">
            <w:r>
              <w:t>ISR Name</w:t>
            </w:r>
          </w:p>
        </w:tc>
        <w:tc>
          <w:tcPr>
            <w:tcW w:w="869" w:type="dxa"/>
          </w:tcPr>
          <w:p w:rsidR="00932C7E" w:rsidRDefault="00932C7E" w:rsidP="00134908">
            <w:pPr>
              <w:cnfStyle w:val="100000000000" w:firstRow="1" w:lastRow="0" w:firstColumn="0" w:lastColumn="0" w:oddVBand="0" w:evenVBand="0" w:oddHBand="0" w:evenHBand="0" w:firstRowFirstColumn="0" w:firstRowLastColumn="0" w:lastRowFirstColumn="0" w:lastRowLastColumn="0"/>
            </w:pPr>
            <w:r>
              <w:t>VIM #</w:t>
            </w:r>
          </w:p>
        </w:tc>
        <w:tc>
          <w:tcPr>
            <w:tcW w:w="3402" w:type="dxa"/>
          </w:tcPr>
          <w:p w:rsidR="00932C7E" w:rsidRDefault="00932C7E" w:rsidP="00134908">
            <w:pPr>
              <w:cnfStyle w:val="100000000000" w:firstRow="1" w:lastRow="0" w:firstColumn="0" w:lastColumn="0" w:oddVBand="0" w:evenVBand="0" w:oddHBand="0" w:evenHBand="0" w:firstRowFirstColumn="0" w:firstRowLastColumn="0" w:lastRowFirstColumn="0" w:lastRowLastColumn="0"/>
            </w:pPr>
            <w:r>
              <w:t>Priority Dependency</w:t>
            </w:r>
          </w:p>
        </w:tc>
        <w:tc>
          <w:tcPr>
            <w:tcW w:w="3089" w:type="dxa"/>
          </w:tcPr>
          <w:p w:rsidR="00932C7E" w:rsidRDefault="00932C7E" w:rsidP="00134908">
            <w:pPr>
              <w:cnfStyle w:val="100000000000" w:firstRow="1" w:lastRow="0" w:firstColumn="0" w:lastColumn="0" w:oddVBand="0" w:evenVBand="0" w:oddHBand="0" w:evenHBand="0" w:firstRowFirstColumn="0" w:firstRowLastColumn="0" w:lastRowFirstColumn="0" w:lastRowLastColumn="0"/>
            </w:pPr>
            <w:r>
              <w:t>Notes</w:t>
            </w:r>
          </w:p>
        </w:tc>
      </w:tr>
      <w:tr w:rsidR="00932C7E" w:rsidTr="00134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dxa"/>
          </w:tcPr>
          <w:p w:rsidR="00932C7E" w:rsidRPr="00B11E95" w:rsidRDefault="00694DC5" w:rsidP="00134908">
            <w:pPr>
              <w:rPr>
                <w:b w:val="0"/>
              </w:rPr>
            </w:pPr>
            <w:r>
              <w:t>None</w:t>
            </w:r>
          </w:p>
        </w:tc>
        <w:tc>
          <w:tcPr>
            <w:tcW w:w="869" w:type="dxa"/>
          </w:tcPr>
          <w:p w:rsidR="00932C7E" w:rsidRDefault="00932C7E" w:rsidP="00134908">
            <w:pPr>
              <w:cnfStyle w:val="000000100000" w:firstRow="0" w:lastRow="0" w:firstColumn="0" w:lastColumn="0" w:oddVBand="0" w:evenVBand="0" w:oddHBand="1" w:evenHBand="0" w:firstRowFirstColumn="0" w:firstRowLastColumn="0" w:lastRowFirstColumn="0" w:lastRowLastColumn="0"/>
            </w:pPr>
          </w:p>
        </w:tc>
        <w:tc>
          <w:tcPr>
            <w:tcW w:w="3402" w:type="dxa"/>
          </w:tcPr>
          <w:p w:rsidR="00932C7E" w:rsidRDefault="00932C7E" w:rsidP="00134908">
            <w:pPr>
              <w:cnfStyle w:val="000000100000" w:firstRow="0" w:lastRow="0" w:firstColumn="0" w:lastColumn="0" w:oddVBand="0" w:evenVBand="0" w:oddHBand="1" w:evenHBand="0" w:firstRowFirstColumn="0" w:firstRowLastColumn="0" w:lastRowFirstColumn="0" w:lastRowLastColumn="0"/>
            </w:pPr>
          </w:p>
        </w:tc>
        <w:tc>
          <w:tcPr>
            <w:tcW w:w="3089" w:type="dxa"/>
          </w:tcPr>
          <w:p w:rsidR="00932C7E" w:rsidRDefault="00932C7E" w:rsidP="00134908">
            <w:pPr>
              <w:cnfStyle w:val="000000100000" w:firstRow="0" w:lastRow="0" w:firstColumn="0" w:lastColumn="0" w:oddVBand="0" w:evenVBand="0" w:oddHBand="1" w:evenHBand="0" w:firstRowFirstColumn="0" w:firstRowLastColumn="0" w:lastRowFirstColumn="0" w:lastRowLastColumn="0"/>
            </w:pPr>
          </w:p>
        </w:tc>
      </w:tr>
    </w:tbl>
    <w:p w:rsidR="008B2656" w:rsidRPr="00F122CF" w:rsidRDefault="008B2656" w:rsidP="008B2656">
      <w:pPr>
        <w:pStyle w:val="Heading3"/>
      </w:pPr>
      <w:bookmarkStart w:id="13" w:name="_Toc410195385"/>
      <w:r>
        <w:t xml:space="preserve">Manual </w:t>
      </w:r>
      <w:bookmarkStart w:id="14" w:name="OLE_LINK22"/>
      <w:bookmarkStart w:id="15" w:name="OLE_LINK23"/>
      <w:bookmarkStart w:id="16" w:name="OLE_LINK24"/>
      <w:r w:rsidR="00EE5444">
        <w:t>Configuration Changes</w:t>
      </w:r>
      <w:bookmarkEnd w:id="13"/>
      <w:bookmarkEnd w:id="14"/>
      <w:bookmarkEnd w:id="15"/>
      <w:bookmarkEnd w:id="16"/>
    </w:p>
    <w:tbl>
      <w:tblPr>
        <w:tblStyle w:val="LightList-Accent11"/>
        <w:tblW w:w="0" w:type="auto"/>
        <w:tblLook w:val="04A0" w:firstRow="1" w:lastRow="0" w:firstColumn="1" w:lastColumn="0" w:noHBand="0" w:noVBand="1"/>
      </w:tblPr>
      <w:tblGrid>
        <w:gridCol w:w="3561"/>
        <w:gridCol w:w="3962"/>
        <w:gridCol w:w="1333"/>
      </w:tblGrid>
      <w:tr w:rsidR="008B2656" w:rsidTr="00134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rsidR="008B2656" w:rsidRDefault="008B2656" w:rsidP="00134908">
            <w:r>
              <w:t>Constant</w:t>
            </w:r>
          </w:p>
        </w:tc>
        <w:tc>
          <w:tcPr>
            <w:tcW w:w="4200" w:type="dxa"/>
          </w:tcPr>
          <w:p w:rsidR="008B2656" w:rsidRDefault="008B2656" w:rsidP="00134908">
            <w:pPr>
              <w:cnfStyle w:val="100000000000" w:firstRow="1" w:lastRow="0" w:firstColumn="0" w:lastColumn="0" w:oddVBand="0" w:evenVBand="0" w:oddHBand="0" w:evenHBand="0" w:firstRowFirstColumn="0" w:firstRowLastColumn="0" w:lastRowFirstColumn="0" w:lastRowLastColumn="0"/>
            </w:pPr>
            <w:r>
              <w:t>Notes</w:t>
            </w:r>
          </w:p>
        </w:tc>
        <w:tc>
          <w:tcPr>
            <w:tcW w:w="1117" w:type="dxa"/>
          </w:tcPr>
          <w:p w:rsidR="008B2656" w:rsidRDefault="008B2656" w:rsidP="00134908">
            <w:pPr>
              <w:cnfStyle w:val="100000000000" w:firstRow="1" w:lastRow="0" w:firstColumn="0" w:lastColumn="0" w:oddVBand="0" w:evenVBand="0" w:oddHBand="0" w:evenHBand="0" w:firstRowFirstColumn="0" w:firstRowLastColumn="0" w:lastRowFirstColumn="0" w:lastRowLastColumn="0"/>
            </w:pPr>
            <w:r>
              <w:t>SWC</w:t>
            </w:r>
          </w:p>
        </w:tc>
      </w:tr>
      <w:tr w:rsidR="008B2656" w:rsidTr="00134908">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539" w:type="dxa"/>
          </w:tcPr>
          <w:p w:rsidR="008B2656" w:rsidRPr="00477953" w:rsidRDefault="00694DC5" w:rsidP="00134908">
            <w:pPr>
              <w:rPr>
                <w:b w:val="0"/>
                <w:bCs w:val="0"/>
              </w:rPr>
            </w:pPr>
            <w:r w:rsidRPr="00477953">
              <w:t>D_CONFIGHETREGDMA_CNT_U32</w:t>
            </w:r>
          </w:p>
        </w:tc>
        <w:tc>
          <w:tcPr>
            <w:tcW w:w="4200" w:type="dxa"/>
          </w:tcPr>
          <w:p w:rsidR="00694DC5" w:rsidRPr="00477953" w:rsidRDefault="00694DC5" w:rsidP="00694DC5">
            <w:pPr>
              <w:cnfStyle w:val="000000100000" w:firstRow="0" w:lastRow="0" w:firstColumn="0" w:lastColumn="0" w:oddVBand="0" w:evenVBand="0" w:oddHBand="1" w:evenHBand="0" w:firstRowFirstColumn="0" w:firstRowLastColumn="0" w:lastRowFirstColumn="0" w:lastRowLastColumn="0"/>
            </w:pPr>
            <w:r w:rsidRPr="00477953">
              <w:t xml:space="preserve"> The value will be set to 0 to disable DMA and set  to 1 for Enable DMA</w:t>
            </w:r>
          </w:p>
        </w:tc>
        <w:tc>
          <w:tcPr>
            <w:tcW w:w="1117" w:type="dxa"/>
          </w:tcPr>
          <w:p w:rsidR="008B2656" w:rsidRPr="00477953" w:rsidRDefault="00694DC5" w:rsidP="00134908">
            <w:pPr>
              <w:cnfStyle w:val="000000100000" w:firstRow="0" w:lastRow="0" w:firstColumn="0" w:lastColumn="0" w:oddVBand="0" w:evenVBand="0" w:oddHBand="1" w:evenHBand="0" w:firstRowFirstColumn="0" w:firstRowLastColumn="0" w:lastRowFirstColumn="0" w:lastRowLastColumn="0"/>
            </w:pPr>
            <w:r w:rsidRPr="00477953">
              <w:t>ePWM_Cfg.h</w:t>
            </w:r>
          </w:p>
        </w:tc>
      </w:tr>
    </w:tbl>
    <w:p w:rsidR="008B2656" w:rsidRDefault="008B2656" w:rsidP="004527BC"/>
    <w:p w:rsidR="004527BC" w:rsidRDefault="004527BC" w:rsidP="004527BC">
      <w:pPr>
        <w:rPr>
          <w:rFonts w:ascii="Arial" w:hAnsi="Arial"/>
          <w:kern w:val="28"/>
          <w:sz w:val="28"/>
        </w:rPr>
      </w:pPr>
      <w:r>
        <w:br w:type="page"/>
      </w:r>
    </w:p>
    <w:p w:rsidR="00C918D1" w:rsidRDefault="0034046E" w:rsidP="00C918D1">
      <w:pPr>
        <w:pStyle w:val="Heading1"/>
      </w:pPr>
      <w:bookmarkStart w:id="17" w:name="_Toc410195386"/>
      <w:r>
        <w:lastRenderedPageBreak/>
        <w:t>Integration</w:t>
      </w:r>
      <w:bookmarkEnd w:id="17"/>
    </w:p>
    <w:p w:rsidR="00701150" w:rsidRDefault="00B82469" w:rsidP="00836AC1">
      <w:pPr>
        <w:pStyle w:val="Heading2"/>
      </w:pPr>
      <w:bookmarkStart w:id="18" w:name="_Toc410195387"/>
      <w:bookmarkStart w:id="19" w:name="OLE_LINK83"/>
      <w:bookmarkStart w:id="20" w:name="OLE_LINK84"/>
      <w:r>
        <w:t xml:space="preserve">Required </w:t>
      </w:r>
      <w:r w:rsidR="00701150">
        <w:t>Global Data</w:t>
      </w:r>
      <w:r>
        <w:t xml:space="preserve"> Inputs</w:t>
      </w:r>
      <w:bookmarkEnd w:id="18"/>
    </w:p>
    <w:p w:rsidR="00B44E86" w:rsidRDefault="00B44E86" w:rsidP="00477953">
      <w:pPr>
        <w:rPr>
          <w:ins w:id="21" w:author="Windows User" w:date="2015-11-25T13:10:00Z"/>
        </w:rPr>
      </w:pPr>
      <w:ins w:id="22" w:author="Windows User" w:date="2015-11-25T13:09:00Z">
        <w:r w:rsidRPr="00B44E86">
          <w:t>CtrldDmpStsCmp_Cnt_lgc</w:t>
        </w:r>
        <w:r w:rsidRPr="00B44E86" w:rsidDel="00B44E86">
          <w:t xml:space="preserve"> </w:t>
        </w:r>
      </w:ins>
    </w:p>
    <w:p w:rsidR="00477953" w:rsidDel="00B44E86" w:rsidRDefault="00477953" w:rsidP="00477953">
      <w:pPr>
        <w:rPr>
          <w:del w:id="23" w:author="Windows User" w:date="2015-11-25T13:09:00Z"/>
        </w:rPr>
      </w:pPr>
      <w:bookmarkStart w:id="24" w:name="_GoBack"/>
      <w:bookmarkEnd w:id="24"/>
      <w:del w:id="25" w:author="Windows User" w:date="2015-11-25T13:09:00Z">
        <w:r w:rsidRPr="00027639" w:rsidDel="00B44E86">
          <w:delText>CntDisMtrTrqCmdCRF_MtrNm_f32</w:delText>
        </w:r>
        <w:r w:rsidR="00880576" w:rsidDel="00B44E86">
          <w:delText xml:space="preserve">  (from SF-26)</w:delText>
        </w:r>
      </w:del>
    </w:p>
    <w:p w:rsidR="00477953" w:rsidRDefault="00477953" w:rsidP="00477953">
      <w:r w:rsidRPr="00027639">
        <w:t>DiagStsCtrldDisRmpPres_Cnt_lgc</w:t>
      </w:r>
    </w:p>
    <w:p w:rsidR="00477953" w:rsidRDefault="00477953" w:rsidP="00477953">
      <w:r w:rsidRPr="00027639">
        <w:t>DiagStsNonRecRmpToZeroFltPres_Cnt_lgc</w:t>
      </w:r>
    </w:p>
    <w:p w:rsidR="00477953" w:rsidRDefault="00477953" w:rsidP="00477953">
      <w:r w:rsidRPr="00027639">
        <w:t>RampDwnStatusComplete_Cnt_lgc</w:t>
      </w:r>
      <w:r w:rsidR="00880576">
        <w:t xml:space="preserve"> (from SF-05)</w:t>
      </w:r>
    </w:p>
    <w:p w:rsidR="00477953" w:rsidRDefault="00477953" w:rsidP="00477953"/>
    <w:p w:rsidR="00477953" w:rsidRDefault="00477953" w:rsidP="00477953">
      <w:r>
        <w:t>PWM Period, phase A, B, and C Duty Cycle Counts, and ePWM4 CMPB: macros must be configured in ePWM_cfg.h (see template file in the tools folder) to read the global variables holding these values.</w:t>
      </w:r>
    </w:p>
    <w:p w:rsidR="00477953" w:rsidRDefault="00477953" w:rsidP="00477953"/>
    <w:p w:rsidR="00477953" w:rsidRDefault="00477953" w:rsidP="00477953">
      <w:r>
        <w:t>In addition, code must be provided to write the ePWM4 CMPB global variable as follows: write the value 100 (decimal) near the beginning of the 2 ms loop.  Write the value 65535 (decimal) at least three PWM period times (use the max PWM period) after writing the value 100.  This is per the ADC SOCB configuration update subfunction of  ES-34B.</w:t>
      </w:r>
    </w:p>
    <w:p w:rsidR="00900B9A" w:rsidRDefault="00900B9A" w:rsidP="00900B9A">
      <w:pPr>
        <w:pStyle w:val="Heading2"/>
      </w:pPr>
      <w:bookmarkStart w:id="26" w:name="_Toc410195388"/>
      <w:bookmarkStart w:id="27" w:name="_Toc410195389"/>
      <w:bookmarkEnd w:id="26"/>
      <w:r>
        <w:t>Required Global Data Outputs</w:t>
      </w:r>
      <w:bookmarkEnd w:id="27"/>
    </w:p>
    <w:p w:rsidR="00134908" w:rsidRDefault="00134908" w:rsidP="00134908">
      <w:r w:rsidRPr="006674A4">
        <w:t>Nhet_HtuDataTrq_Cnt_G_str</w:t>
      </w:r>
    </w:p>
    <w:p w:rsidR="00477953" w:rsidRDefault="00477953" w:rsidP="00477953">
      <w:r>
        <w:t>Nhet</w:t>
      </w:r>
      <w:r w:rsidRPr="00A1708D">
        <w:t>_Htu1RstFail_Cnt_G_lgc</w:t>
      </w:r>
    </w:p>
    <w:p w:rsidR="00477953" w:rsidDel="003727AF" w:rsidRDefault="00477953" w:rsidP="00477953">
      <w:pPr>
        <w:rPr>
          <w:del w:id="28" w:author="Windows User" w:date="2015-11-25T12:42:00Z"/>
        </w:rPr>
      </w:pPr>
      <w:del w:id="29" w:author="Windows User" w:date="2015-11-25T12:42:00Z">
        <w:r w:rsidRPr="00A1708D" w:rsidDel="003727AF">
          <w:delText>ePWM_AdjPWMPeriod_Cnt_G_u16</w:delText>
        </w:r>
        <w:r w:rsidDel="003727AF">
          <w:delText xml:space="preserve"> (visible to and used only internal to this component – output from ePWM.c, input </w:delText>
        </w:r>
        <w:r w:rsidR="0042274E" w:rsidDel="003727AF">
          <w:delText>to</w:delText>
        </w:r>
        <w:r w:rsidDel="003727AF">
          <w:delText xml:space="preserve"> Nhet.c)</w:delText>
        </w:r>
      </w:del>
    </w:p>
    <w:p w:rsidR="00477953" w:rsidRDefault="00477953" w:rsidP="00477953">
      <w:r>
        <w:t xml:space="preserve">Macros must be configured in ePWM_cfg.h (see template file in the tools folder) to write the following </w:t>
      </w:r>
      <w:r w:rsidR="0042274E">
        <w:t>outputs</w:t>
      </w:r>
      <w:r>
        <w:t>:</w:t>
      </w:r>
    </w:p>
    <w:p w:rsidR="00477953" w:rsidRDefault="00477953" w:rsidP="003727AF">
      <w:pPr>
        <w:ind w:left="720"/>
      </w:pPr>
      <w:r>
        <w:t>CMPA and CMPB values for ePWM1, ePWM2, ePWM3, and ePWM4</w:t>
      </w:r>
    </w:p>
    <w:p w:rsidR="00477953" w:rsidRDefault="00477953" w:rsidP="003727AF">
      <w:pPr>
        <w:ind w:left="720"/>
      </w:pPr>
      <w:r>
        <w:t>PWM Period for NHET1</w:t>
      </w:r>
    </w:p>
    <w:p w:rsidR="00477953" w:rsidRDefault="00477953" w:rsidP="00477953">
      <w:r>
        <w:t xml:space="preserve">This version of the ePWM component is intended to be used with DMA; the macros should write </w:t>
      </w:r>
      <w:r w:rsidR="0042274E">
        <w:t>the PWM Period and  ePWM values</w:t>
      </w:r>
      <w:r>
        <w:t xml:space="preserve"> to t</w:t>
      </w:r>
      <w:r w:rsidR="0042274E">
        <w:t xml:space="preserve">he global DMA data structure. </w:t>
      </w:r>
    </w:p>
    <w:p w:rsidR="00477953" w:rsidRDefault="00477953" w:rsidP="00134908"/>
    <w:p w:rsidR="00836AC1" w:rsidRDefault="00783C14" w:rsidP="00836AC1">
      <w:pPr>
        <w:pStyle w:val="Heading2"/>
      </w:pPr>
      <w:bookmarkStart w:id="30" w:name="_Toc410195390"/>
      <w:bookmarkEnd w:id="19"/>
      <w:bookmarkEnd w:id="20"/>
      <w:r>
        <w:t xml:space="preserve">Specific </w:t>
      </w:r>
      <w:r w:rsidR="00DC10CD">
        <w:t>Include Path</w:t>
      </w:r>
      <w:r>
        <w:t xml:space="preserve"> present</w:t>
      </w:r>
      <w:bookmarkEnd w:id="30"/>
    </w:p>
    <w:p w:rsidR="004527BC" w:rsidRDefault="00694DC5">
      <w:pPr>
        <w:spacing w:after="0"/>
        <w:rPr>
          <w:rFonts w:ascii="Arial" w:hAnsi="Arial"/>
          <w:b/>
          <w:kern w:val="28"/>
          <w:sz w:val="28"/>
        </w:rPr>
      </w:pPr>
      <w:r>
        <w:t>Yes</w:t>
      </w:r>
      <w:r w:rsidR="004527BC">
        <w:br w:type="page"/>
      </w:r>
    </w:p>
    <w:p w:rsidR="00694DC5" w:rsidRDefault="00694DC5" w:rsidP="00694DC5">
      <w:pPr>
        <w:pStyle w:val="Heading1"/>
      </w:pPr>
      <w:bookmarkStart w:id="31" w:name="_Toc348692774"/>
      <w:bookmarkStart w:id="32" w:name="_Toc410195391"/>
      <w:r>
        <w:lastRenderedPageBreak/>
        <w:t>Runnable Scheduling</w:t>
      </w:r>
      <w:bookmarkEnd w:id="31"/>
      <w:bookmarkEnd w:id="32"/>
    </w:p>
    <w:p w:rsidR="00694DC5" w:rsidRDefault="00694DC5" w:rsidP="00694DC5">
      <w:r>
        <w:t>This section specifies the required runnable scheduling.</w:t>
      </w:r>
    </w:p>
    <w:tbl>
      <w:tblPr>
        <w:tblStyle w:val="LightList-Accent11"/>
        <w:tblW w:w="0" w:type="auto"/>
        <w:tblLook w:val="04A0" w:firstRow="1" w:lastRow="0" w:firstColumn="1" w:lastColumn="0" w:noHBand="0" w:noVBand="1"/>
      </w:tblPr>
      <w:tblGrid>
        <w:gridCol w:w="1998"/>
        <w:gridCol w:w="5031"/>
        <w:gridCol w:w="1827"/>
      </w:tblGrid>
      <w:tr w:rsidR="00694DC5" w:rsidTr="00134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694DC5" w:rsidRDefault="00694DC5" w:rsidP="00134908">
            <w:r>
              <w:t>Runnable</w:t>
            </w:r>
          </w:p>
        </w:tc>
        <w:tc>
          <w:tcPr>
            <w:tcW w:w="5031" w:type="dxa"/>
          </w:tcPr>
          <w:p w:rsidR="00694DC5" w:rsidRDefault="00694DC5" w:rsidP="00134908">
            <w:pPr>
              <w:cnfStyle w:val="100000000000" w:firstRow="1" w:lastRow="0" w:firstColumn="0" w:lastColumn="0" w:oddVBand="0" w:evenVBand="0" w:oddHBand="0" w:evenHBand="0" w:firstRowFirstColumn="0" w:firstRowLastColumn="0" w:lastRowFirstColumn="0" w:lastRowLastColumn="0"/>
            </w:pPr>
            <w:r>
              <w:t>Scheduling Requirements</w:t>
            </w:r>
          </w:p>
        </w:tc>
        <w:tc>
          <w:tcPr>
            <w:tcW w:w="1827" w:type="dxa"/>
          </w:tcPr>
          <w:p w:rsidR="00694DC5" w:rsidRDefault="00694DC5" w:rsidP="00134908">
            <w:pPr>
              <w:cnfStyle w:val="100000000000" w:firstRow="1" w:lastRow="0" w:firstColumn="0" w:lastColumn="0" w:oddVBand="0" w:evenVBand="0" w:oddHBand="0" w:evenHBand="0" w:firstRowFirstColumn="0" w:firstRowLastColumn="0" w:lastRowFirstColumn="0" w:lastRowLastColumn="0"/>
            </w:pPr>
            <w:r>
              <w:t>Trigger</w:t>
            </w:r>
          </w:p>
        </w:tc>
      </w:tr>
      <w:tr w:rsidR="00694DC5" w:rsidTr="00134908">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998" w:type="dxa"/>
          </w:tcPr>
          <w:p w:rsidR="00694DC5" w:rsidRDefault="00694DC5" w:rsidP="00134908">
            <w:r>
              <w:t>Nhet_Init1</w:t>
            </w:r>
          </w:p>
        </w:tc>
        <w:tc>
          <w:tcPr>
            <w:tcW w:w="5031" w:type="dxa"/>
          </w:tcPr>
          <w:p w:rsidR="00694DC5" w:rsidRDefault="00694DC5" w:rsidP="00134908">
            <w:pPr>
              <w:cnfStyle w:val="000000100000" w:firstRow="0" w:lastRow="0" w:firstColumn="0" w:lastColumn="0" w:oddVBand="0" w:evenVBand="0" w:oddHBand="1" w:evenHBand="0" w:firstRowFirstColumn="0" w:firstRowLastColumn="0" w:lastRowFirstColumn="0" w:lastRowLastColumn="0"/>
            </w:pPr>
            <w:r>
              <w:t xml:space="preserve">Place in </w:t>
            </w:r>
            <w:r w:rsidRPr="00050365">
              <w:t>EcuStartup_Init1</w:t>
            </w:r>
            <w:r>
              <w:t xml:space="preserve"> (EcuStartup.c) along with ePWM_Init1, following the memory initialization routine SchM_InitMemory.</w:t>
            </w:r>
          </w:p>
        </w:tc>
        <w:tc>
          <w:tcPr>
            <w:tcW w:w="1827" w:type="dxa"/>
          </w:tcPr>
          <w:p w:rsidR="00694DC5" w:rsidRDefault="00694DC5" w:rsidP="00134908">
            <w:pPr>
              <w:cnfStyle w:val="000000100000" w:firstRow="0" w:lastRow="0" w:firstColumn="0" w:lastColumn="0" w:oddVBand="0" w:evenVBand="0" w:oddHBand="1" w:evenHBand="0" w:firstRowFirstColumn="0" w:firstRowLastColumn="0" w:lastRowFirstColumn="0" w:lastRowLastColumn="0"/>
            </w:pPr>
            <w:r>
              <w:t>Init</w:t>
            </w:r>
          </w:p>
        </w:tc>
      </w:tr>
      <w:tr w:rsidR="00694DC5" w:rsidTr="00134908">
        <w:trPr>
          <w:trHeight w:val="322"/>
        </w:trPr>
        <w:tc>
          <w:tcPr>
            <w:cnfStyle w:val="001000000000" w:firstRow="0" w:lastRow="0" w:firstColumn="1" w:lastColumn="0" w:oddVBand="0" w:evenVBand="0" w:oddHBand="0" w:evenHBand="0" w:firstRowFirstColumn="0" w:firstRowLastColumn="0" w:lastRowFirstColumn="0" w:lastRowLastColumn="0"/>
            <w:tcW w:w="1998" w:type="dxa"/>
          </w:tcPr>
          <w:p w:rsidR="00694DC5" w:rsidRDefault="00694DC5" w:rsidP="00134908">
            <w:r>
              <w:t>ePWM_Init1</w:t>
            </w:r>
          </w:p>
        </w:tc>
        <w:tc>
          <w:tcPr>
            <w:tcW w:w="5031" w:type="dxa"/>
          </w:tcPr>
          <w:p w:rsidR="00694DC5" w:rsidRDefault="00694DC5" w:rsidP="00134908">
            <w:pPr>
              <w:cnfStyle w:val="000000000000" w:firstRow="0" w:lastRow="0" w:firstColumn="0" w:lastColumn="0" w:oddVBand="0" w:evenVBand="0" w:oddHBand="0" w:evenHBand="0" w:firstRowFirstColumn="0" w:firstRowLastColumn="0" w:lastRowFirstColumn="0" w:lastRowLastColumn="0"/>
            </w:pPr>
            <w:r>
              <w:t xml:space="preserve">Place in </w:t>
            </w:r>
            <w:r w:rsidRPr="00050365">
              <w:t>EcuStartup_Init1</w:t>
            </w:r>
            <w:r>
              <w:t xml:space="preserve"> (EcuStartup.c) along with Nhet_Init1, following the memory initialization routine SchM_InitMemory.</w:t>
            </w:r>
          </w:p>
        </w:tc>
        <w:tc>
          <w:tcPr>
            <w:tcW w:w="1827" w:type="dxa"/>
          </w:tcPr>
          <w:p w:rsidR="00694DC5" w:rsidRDefault="00694DC5" w:rsidP="00134908">
            <w:pPr>
              <w:cnfStyle w:val="000000000000" w:firstRow="0" w:lastRow="0" w:firstColumn="0" w:lastColumn="0" w:oddVBand="0" w:evenVBand="0" w:oddHBand="0" w:evenHBand="0" w:firstRowFirstColumn="0" w:firstRowLastColumn="0" w:lastRowFirstColumn="0" w:lastRowLastColumn="0"/>
            </w:pPr>
            <w:r>
              <w:t>Init</w:t>
            </w:r>
          </w:p>
        </w:tc>
      </w:tr>
      <w:tr w:rsidR="00694DC5" w:rsidTr="00134908">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998" w:type="dxa"/>
          </w:tcPr>
          <w:p w:rsidR="00694DC5" w:rsidRPr="00B86D6A" w:rsidRDefault="00694DC5" w:rsidP="00134908">
            <w:r>
              <w:t>ePWM_Per1</w:t>
            </w:r>
          </w:p>
        </w:tc>
        <w:tc>
          <w:tcPr>
            <w:tcW w:w="5031" w:type="dxa"/>
          </w:tcPr>
          <w:p w:rsidR="00694DC5" w:rsidRDefault="00694DC5" w:rsidP="00134908">
            <w:pPr>
              <w:cnfStyle w:val="000000100000" w:firstRow="0" w:lastRow="0" w:firstColumn="0" w:lastColumn="0" w:oddVBand="0" w:evenVBand="0" w:oddHBand="1" w:evenHBand="0" w:firstRowFirstColumn="0" w:firstRowLastColumn="0" w:lastRowFirstColumn="0" w:lastRowLastColumn="0"/>
            </w:pPr>
            <w:r>
              <w:t>Must be placed in the motor control ISR, following PwmCdd (or whichever function populates the global variables used by ePWM).</w:t>
            </w:r>
          </w:p>
        </w:tc>
        <w:tc>
          <w:tcPr>
            <w:tcW w:w="1827" w:type="dxa"/>
          </w:tcPr>
          <w:p w:rsidR="00694DC5" w:rsidRDefault="00694DC5" w:rsidP="00134908">
            <w:pPr>
              <w:cnfStyle w:val="000000100000" w:firstRow="0" w:lastRow="0" w:firstColumn="0" w:lastColumn="0" w:oddVBand="0" w:evenVBand="0" w:oddHBand="1" w:evenHBand="0" w:firstRowFirstColumn="0" w:firstRowLastColumn="0" w:lastRowFirstColumn="0" w:lastRowLastColumn="0"/>
            </w:pPr>
            <w:r>
              <w:t>Cyclic (ISR)</w:t>
            </w:r>
          </w:p>
        </w:tc>
      </w:tr>
      <w:tr w:rsidR="0075472B" w:rsidTr="00134908">
        <w:trPr>
          <w:trHeight w:val="322"/>
        </w:trPr>
        <w:tc>
          <w:tcPr>
            <w:cnfStyle w:val="001000000000" w:firstRow="0" w:lastRow="0" w:firstColumn="1" w:lastColumn="0" w:oddVBand="0" w:evenVBand="0" w:oddHBand="0" w:evenHBand="0" w:firstRowFirstColumn="0" w:firstRowLastColumn="0" w:lastRowFirstColumn="0" w:lastRowLastColumn="0"/>
            <w:tcW w:w="1998" w:type="dxa"/>
          </w:tcPr>
          <w:p w:rsidR="0075472B" w:rsidRDefault="0075472B" w:rsidP="00134908">
            <w:r>
              <w:t>ePWM2_Per1</w:t>
            </w:r>
          </w:p>
        </w:tc>
        <w:tc>
          <w:tcPr>
            <w:tcW w:w="5031" w:type="dxa"/>
          </w:tcPr>
          <w:p w:rsidR="0075472B" w:rsidRDefault="00186A49" w:rsidP="00880576">
            <w:pPr>
              <w:cnfStyle w:val="000000000000" w:firstRow="0" w:lastRow="0" w:firstColumn="0" w:lastColumn="0" w:oddVBand="0" w:evenVBand="0" w:oddHBand="0" w:evenHBand="0" w:firstRowFirstColumn="0" w:firstRowLastColumn="0" w:lastRowFirstColumn="0" w:lastRowLastColumn="0"/>
            </w:pPr>
            <w:r>
              <w:t xml:space="preserve">Schedule after </w:t>
            </w:r>
            <w:r w:rsidR="00880576">
              <w:t xml:space="preserve">StOpCtrl and </w:t>
            </w:r>
            <w:r>
              <w:t>CtrldDisShtdn</w:t>
            </w:r>
            <w:r w:rsidR="00880576">
              <w:t xml:space="preserve">, </w:t>
            </w:r>
            <w:r>
              <w:t xml:space="preserve">and before DiagMgr </w:t>
            </w:r>
          </w:p>
        </w:tc>
        <w:tc>
          <w:tcPr>
            <w:tcW w:w="1827" w:type="dxa"/>
          </w:tcPr>
          <w:p w:rsidR="0075472B" w:rsidRDefault="0075472B" w:rsidP="00134908">
            <w:pPr>
              <w:cnfStyle w:val="000000000000" w:firstRow="0" w:lastRow="0" w:firstColumn="0" w:lastColumn="0" w:oddVBand="0" w:evenVBand="0" w:oddHBand="0" w:evenHBand="0" w:firstRowFirstColumn="0" w:firstRowLastColumn="0" w:lastRowFirstColumn="0" w:lastRowLastColumn="0"/>
            </w:pPr>
            <w:r>
              <w:t>2ms (RTE)</w:t>
            </w:r>
          </w:p>
        </w:tc>
      </w:tr>
      <w:tr w:rsidR="00694DC5" w:rsidTr="00134908">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998" w:type="dxa"/>
          </w:tcPr>
          <w:p w:rsidR="00694DC5" w:rsidRDefault="00694DC5" w:rsidP="00134908">
            <w:r>
              <w:t>ePWM2_Trns1</w:t>
            </w:r>
          </w:p>
        </w:tc>
        <w:tc>
          <w:tcPr>
            <w:tcW w:w="5031" w:type="dxa"/>
          </w:tcPr>
          <w:p w:rsidR="00694DC5" w:rsidRDefault="00694DC5" w:rsidP="00134908">
            <w:pPr>
              <w:cnfStyle w:val="000000100000" w:firstRow="0" w:lastRow="0" w:firstColumn="0" w:lastColumn="0" w:oddVBand="0" w:evenVBand="0" w:oddHBand="1" w:evenHBand="0" w:firstRowFirstColumn="0" w:firstRowLastColumn="0" w:lastRowFirstColumn="0" w:lastRowLastColumn="0"/>
            </w:pPr>
            <w:r>
              <w:t>Schedule on transition into the WARMINIT state</w:t>
            </w:r>
          </w:p>
        </w:tc>
        <w:tc>
          <w:tcPr>
            <w:tcW w:w="1827" w:type="dxa"/>
          </w:tcPr>
          <w:p w:rsidR="00694DC5" w:rsidRDefault="00694DC5" w:rsidP="00134908">
            <w:pPr>
              <w:cnfStyle w:val="000000100000" w:firstRow="0" w:lastRow="0" w:firstColumn="0" w:lastColumn="0" w:oddVBand="0" w:evenVBand="0" w:oddHBand="1" w:evenHBand="0" w:firstRowFirstColumn="0" w:firstRowLastColumn="0" w:lastRowFirstColumn="0" w:lastRowLastColumn="0"/>
            </w:pPr>
            <w:r>
              <w:t>Event (RTE)</w:t>
            </w:r>
          </w:p>
        </w:tc>
      </w:tr>
      <w:tr w:rsidR="00694DC5" w:rsidTr="00134908">
        <w:trPr>
          <w:trHeight w:val="322"/>
        </w:trPr>
        <w:tc>
          <w:tcPr>
            <w:cnfStyle w:val="001000000000" w:firstRow="0" w:lastRow="0" w:firstColumn="1" w:lastColumn="0" w:oddVBand="0" w:evenVBand="0" w:oddHBand="0" w:evenHBand="0" w:firstRowFirstColumn="0" w:firstRowLastColumn="0" w:lastRowFirstColumn="0" w:lastRowLastColumn="0"/>
            <w:tcW w:w="1998" w:type="dxa"/>
          </w:tcPr>
          <w:p w:rsidR="00694DC5" w:rsidRDefault="00694DC5" w:rsidP="00134908">
            <w:r>
              <w:t>ePWM2_Trns2</w:t>
            </w:r>
          </w:p>
        </w:tc>
        <w:tc>
          <w:tcPr>
            <w:tcW w:w="5031" w:type="dxa"/>
          </w:tcPr>
          <w:p w:rsidR="00694DC5" w:rsidRDefault="00694DC5" w:rsidP="00134908">
            <w:pPr>
              <w:cnfStyle w:val="000000000000" w:firstRow="0" w:lastRow="0" w:firstColumn="0" w:lastColumn="0" w:oddVBand="0" w:evenVBand="0" w:oddHBand="0" w:evenHBand="0" w:firstRowFirstColumn="0" w:firstRowLastColumn="0" w:lastRowFirstColumn="0" w:lastRowLastColumn="0"/>
            </w:pPr>
            <w:r>
              <w:t>Schedule on transition into the DISABLE state</w:t>
            </w:r>
          </w:p>
        </w:tc>
        <w:tc>
          <w:tcPr>
            <w:tcW w:w="1827" w:type="dxa"/>
          </w:tcPr>
          <w:p w:rsidR="00694DC5" w:rsidRDefault="00694DC5" w:rsidP="00134908">
            <w:pPr>
              <w:cnfStyle w:val="000000000000" w:firstRow="0" w:lastRow="0" w:firstColumn="0" w:lastColumn="0" w:oddVBand="0" w:evenVBand="0" w:oddHBand="0" w:evenHBand="0" w:firstRowFirstColumn="0" w:firstRowLastColumn="0" w:lastRowFirstColumn="0" w:lastRowLastColumn="0"/>
            </w:pPr>
            <w:r>
              <w:t>Event (RTE)</w:t>
            </w:r>
          </w:p>
        </w:tc>
      </w:tr>
      <w:tr w:rsidR="00694DC5" w:rsidTr="00134908">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998" w:type="dxa"/>
          </w:tcPr>
          <w:p w:rsidR="00694DC5" w:rsidRDefault="00694DC5" w:rsidP="00134908">
            <w:r w:rsidRPr="00E81F1C">
              <w:t>Nhet1_Per1</w:t>
            </w:r>
          </w:p>
        </w:tc>
        <w:tc>
          <w:tcPr>
            <w:tcW w:w="5031" w:type="dxa"/>
          </w:tcPr>
          <w:p w:rsidR="00694DC5" w:rsidRDefault="00694DC5" w:rsidP="00134908">
            <w:pPr>
              <w:cnfStyle w:val="000000100000" w:firstRow="0" w:lastRow="0" w:firstColumn="0" w:lastColumn="0" w:oddVBand="0" w:evenVBand="0" w:oddHBand="1" w:evenHBand="0" w:firstRowFirstColumn="0" w:firstRowLastColumn="0" w:lastRowFirstColumn="0" w:lastRowLastColumn="0"/>
            </w:pPr>
            <w:r>
              <w:t>Schedule  before NHet1 period 2</w:t>
            </w:r>
          </w:p>
        </w:tc>
        <w:tc>
          <w:tcPr>
            <w:tcW w:w="1827" w:type="dxa"/>
          </w:tcPr>
          <w:p w:rsidR="00694DC5" w:rsidRDefault="0075472B" w:rsidP="00134908">
            <w:pPr>
              <w:cnfStyle w:val="000000100000" w:firstRow="0" w:lastRow="0" w:firstColumn="0" w:lastColumn="0" w:oddVBand="0" w:evenVBand="0" w:oddHBand="1" w:evenHBand="0" w:firstRowFirstColumn="0" w:firstRowLastColumn="0" w:lastRowFirstColumn="0" w:lastRowLastColumn="0"/>
            </w:pPr>
            <w:r>
              <w:t xml:space="preserve">2ms </w:t>
            </w:r>
            <w:r w:rsidR="00694DC5">
              <w:t>(RTE)</w:t>
            </w:r>
          </w:p>
        </w:tc>
      </w:tr>
      <w:tr w:rsidR="00694DC5" w:rsidTr="00134908">
        <w:trPr>
          <w:trHeight w:val="322"/>
        </w:trPr>
        <w:tc>
          <w:tcPr>
            <w:cnfStyle w:val="001000000000" w:firstRow="0" w:lastRow="0" w:firstColumn="1" w:lastColumn="0" w:oddVBand="0" w:evenVBand="0" w:oddHBand="0" w:evenHBand="0" w:firstRowFirstColumn="0" w:firstRowLastColumn="0" w:lastRowFirstColumn="0" w:lastRowLastColumn="0"/>
            <w:tcW w:w="1998" w:type="dxa"/>
          </w:tcPr>
          <w:p w:rsidR="00694DC5" w:rsidRPr="00E81F1C" w:rsidRDefault="00694DC5" w:rsidP="00134908">
            <w:r w:rsidRPr="00E81F1C">
              <w:t>Nhet1_Per</w:t>
            </w:r>
            <w:r>
              <w:t>2</w:t>
            </w:r>
          </w:p>
        </w:tc>
        <w:tc>
          <w:tcPr>
            <w:tcW w:w="5031" w:type="dxa"/>
          </w:tcPr>
          <w:p w:rsidR="00694DC5" w:rsidRDefault="00694DC5" w:rsidP="00134908">
            <w:pPr>
              <w:cnfStyle w:val="000000000000" w:firstRow="0" w:lastRow="0" w:firstColumn="0" w:lastColumn="0" w:oddVBand="0" w:evenVBand="0" w:oddHBand="0" w:evenHBand="0" w:firstRowFirstColumn="0" w:firstRowLastColumn="0" w:lastRowFirstColumn="0" w:lastRowLastColumn="0"/>
            </w:pPr>
            <w:r>
              <w:t>Schedule before Digital HwTrqSensor</w:t>
            </w:r>
          </w:p>
        </w:tc>
        <w:tc>
          <w:tcPr>
            <w:tcW w:w="1827" w:type="dxa"/>
          </w:tcPr>
          <w:p w:rsidR="00694DC5" w:rsidRDefault="0075472B" w:rsidP="00134908">
            <w:pPr>
              <w:cnfStyle w:val="000000000000" w:firstRow="0" w:lastRow="0" w:firstColumn="0" w:lastColumn="0" w:oddVBand="0" w:evenVBand="0" w:oddHBand="0" w:evenHBand="0" w:firstRowFirstColumn="0" w:firstRowLastColumn="0" w:lastRowFirstColumn="0" w:lastRowLastColumn="0"/>
            </w:pPr>
            <w:r>
              <w:t xml:space="preserve">2ms </w:t>
            </w:r>
            <w:r w:rsidR="00694DC5">
              <w:t>(RTE)</w:t>
            </w:r>
          </w:p>
        </w:tc>
      </w:tr>
      <w:tr w:rsidR="00694DC5" w:rsidTr="00134908">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998" w:type="dxa"/>
          </w:tcPr>
          <w:p w:rsidR="00694DC5" w:rsidRPr="00E81F1C" w:rsidRDefault="00694DC5" w:rsidP="00134908">
            <w:r w:rsidRPr="00FF4127">
              <w:t>Nhet1_Per3</w:t>
            </w:r>
          </w:p>
        </w:tc>
        <w:tc>
          <w:tcPr>
            <w:tcW w:w="5031" w:type="dxa"/>
          </w:tcPr>
          <w:p w:rsidR="00694DC5" w:rsidRDefault="00694DC5" w:rsidP="00BD6243">
            <w:pPr>
              <w:cnfStyle w:val="000000100000" w:firstRow="0" w:lastRow="0" w:firstColumn="0" w:lastColumn="0" w:oddVBand="0" w:evenVBand="0" w:oddHBand="1" w:evenHBand="0" w:firstRowFirstColumn="0" w:firstRowLastColumn="0" w:lastRowFirstColumn="0" w:lastRowLastColumn="0"/>
            </w:pPr>
            <w:r>
              <w:t xml:space="preserve">Must be placed in the motor control ISR, following PwmCdd and </w:t>
            </w:r>
            <w:r w:rsidR="00BD6243">
              <w:t xml:space="preserve">after </w:t>
            </w:r>
            <w:r>
              <w:t>ePWM</w:t>
            </w:r>
            <w:r w:rsidR="0075472B">
              <w:t>_Per1</w:t>
            </w:r>
            <w:r>
              <w:t xml:space="preserve"> (or whichever function populates the global variables used by Nhet).</w:t>
            </w:r>
          </w:p>
        </w:tc>
        <w:tc>
          <w:tcPr>
            <w:tcW w:w="1827" w:type="dxa"/>
          </w:tcPr>
          <w:p w:rsidR="00694DC5" w:rsidRDefault="00694DC5" w:rsidP="00134908">
            <w:pPr>
              <w:cnfStyle w:val="000000100000" w:firstRow="0" w:lastRow="0" w:firstColumn="0" w:lastColumn="0" w:oddVBand="0" w:evenVBand="0" w:oddHBand="1" w:evenHBand="0" w:firstRowFirstColumn="0" w:firstRowLastColumn="0" w:lastRowFirstColumn="0" w:lastRowLastColumn="0"/>
            </w:pPr>
            <w:r>
              <w:t>Cyclic(ISR)</w:t>
            </w:r>
          </w:p>
        </w:tc>
      </w:tr>
    </w:tbl>
    <w:p w:rsidR="00694DC5" w:rsidRPr="005C2A99" w:rsidRDefault="00694DC5" w:rsidP="00694DC5"/>
    <w:p w:rsidR="00694DC5" w:rsidRDefault="00694DC5" w:rsidP="00694DC5">
      <w:pPr>
        <w:spacing w:after="0"/>
        <w:rPr>
          <w:rFonts w:ascii="Arial" w:hAnsi="Arial"/>
          <w:b/>
          <w:kern w:val="28"/>
          <w:sz w:val="28"/>
        </w:rPr>
      </w:pPr>
      <w:r>
        <w:br w:type="page"/>
      </w:r>
    </w:p>
    <w:p w:rsidR="00694DC5" w:rsidRDefault="00694DC5" w:rsidP="00694DC5">
      <w:pPr>
        <w:pStyle w:val="Heading1"/>
      </w:pPr>
      <w:bookmarkStart w:id="33" w:name="_Toc348692775"/>
      <w:bookmarkStart w:id="34" w:name="_Toc410195392"/>
      <w:r>
        <w:lastRenderedPageBreak/>
        <w:t>Memory Mapping</w:t>
      </w:r>
      <w:bookmarkEnd w:id="33"/>
      <w:bookmarkEnd w:id="34"/>
    </w:p>
    <w:p w:rsidR="00694DC5" w:rsidRDefault="00694DC5" w:rsidP="00694DC5">
      <w:pPr>
        <w:pStyle w:val="Heading2"/>
      </w:pPr>
      <w:bookmarkStart w:id="35" w:name="_Toc348692776"/>
      <w:bookmarkStart w:id="36" w:name="_Toc410195393"/>
      <w:r>
        <w:t>Mapping</w:t>
      </w:r>
      <w:bookmarkEnd w:id="35"/>
      <w:bookmarkEnd w:id="36"/>
    </w:p>
    <w:tbl>
      <w:tblPr>
        <w:tblStyle w:val="LightList-Accent11"/>
        <w:tblW w:w="0" w:type="auto"/>
        <w:tblLook w:val="04A0" w:firstRow="1" w:lastRow="0" w:firstColumn="1" w:lastColumn="0" w:noHBand="0" w:noVBand="1"/>
      </w:tblPr>
      <w:tblGrid>
        <w:gridCol w:w="5106"/>
        <w:gridCol w:w="1875"/>
        <w:gridCol w:w="1875"/>
      </w:tblGrid>
      <w:tr w:rsidR="00694DC5" w:rsidTr="00134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6" w:type="dxa"/>
          </w:tcPr>
          <w:p w:rsidR="00694DC5" w:rsidRDefault="00694DC5" w:rsidP="00134908">
            <w:r>
              <w:t>Memory Section</w:t>
            </w:r>
          </w:p>
        </w:tc>
        <w:tc>
          <w:tcPr>
            <w:tcW w:w="1875" w:type="dxa"/>
          </w:tcPr>
          <w:p w:rsidR="00694DC5" w:rsidRDefault="00694DC5" w:rsidP="00134908">
            <w:pPr>
              <w:cnfStyle w:val="100000000000" w:firstRow="1" w:lastRow="0" w:firstColumn="0" w:lastColumn="0" w:oddVBand="0" w:evenVBand="0" w:oddHBand="0" w:evenHBand="0" w:firstRowFirstColumn="0" w:firstRowLastColumn="0" w:lastRowFirstColumn="0" w:lastRowLastColumn="0"/>
            </w:pPr>
            <w:r>
              <w:t>Contents</w:t>
            </w:r>
          </w:p>
        </w:tc>
        <w:tc>
          <w:tcPr>
            <w:tcW w:w="1875" w:type="dxa"/>
          </w:tcPr>
          <w:p w:rsidR="00694DC5" w:rsidRDefault="00694DC5" w:rsidP="00134908">
            <w:pPr>
              <w:cnfStyle w:val="100000000000" w:firstRow="1" w:lastRow="0" w:firstColumn="0" w:lastColumn="0" w:oddVBand="0" w:evenVBand="0" w:oddHBand="0" w:evenHBand="0" w:firstRowFirstColumn="0" w:firstRowLastColumn="0" w:lastRowFirstColumn="0" w:lastRowLastColumn="0"/>
            </w:pPr>
            <w:r>
              <w:t>Notes</w:t>
            </w:r>
          </w:p>
        </w:tc>
      </w:tr>
      <w:tr w:rsidR="00694DC5" w:rsidTr="00134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6" w:type="dxa"/>
          </w:tcPr>
          <w:p w:rsidR="00694DC5" w:rsidRDefault="00694DC5" w:rsidP="00134908">
            <w:r>
              <w:t>EPWM_START_SEC_CODE</w:t>
            </w:r>
          </w:p>
        </w:tc>
        <w:tc>
          <w:tcPr>
            <w:tcW w:w="1875" w:type="dxa"/>
          </w:tcPr>
          <w:p w:rsidR="00694DC5" w:rsidRDefault="00694DC5" w:rsidP="00134908">
            <w:pPr>
              <w:cnfStyle w:val="000000100000" w:firstRow="0" w:lastRow="0" w:firstColumn="0" w:lastColumn="0" w:oddVBand="0" w:evenVBand="0" w:oddHBand="1" w:evenHBand="0" w:firstRowFirstColumn="0" w:firstRowLastColumn="0" w:lastRowFirstColumn="0" w:lastRowLastColumn="0"/>
            </w:pPr>
            <w:r>
              <w:t>Runnable Code</w:t>
            </w:r>
          </w:p>
        </w:tc>
        <w:tc>
          <w:tcPr>
            <w:tcW w:w="1875" w:type="dxa"/>
          </w:tcPr>
          <w:p w:rsidR="00694DC5" w:rsidRDefault="00694DC5" w:rsidP="00134908">
            <w:pPr>
              <w:cnfStyle w:val="000000100000" w:firstRow="0" w:lastRow="0" w:firstColumn="0" w:lastColumn="0" w:oddVBand="0" w:evenVBand="0" w:oddHBand="1" w:evenHBand="0" w:firstRowFirstColumn="0" w:firstRowLastColumn="0" w:lastRowFirstColumn="0" w:lastRowLastColumn="0"/>
            </w:pPr>
          </w:p>
        </w:tc>
      </w:tr>
      <w:tr w:rsidR="00694DC5" w:rsidTr="00134908">
        <w:tc>
          <w:tcPr>
            <w:cnfStyle w:val="001000000000" w:firstRow="0" w:lastRow="0" w:firstColumn="1" w:lastColumn="0" w:oddVBand="0" w:evenVBand="0" w:oddHBand="0" w:evenHBand="0" w:firstRowFirstColumn="0" w:firstRowLastColumn="0" w:lastRowFirstColumn="0" w:lastRowLastColumn="0"/>
            <w:tcW w:w="5106" w:type="dxa"/>
          </w:tcPr>
          <w:p w:rsidR="00694DC5" w:rsidRDefault="00694DC5" w:rsidP="00134908">
            <w:r>
              <w:t>NHET_START_SEC_CODE</w:t>
            </w:r>
          </w:p>
        </w:tc>
        <w:tc>
          <w:tcPr>
            <w:tcW w:w="1875" w:type="dxa"/>
          </w:tcPr>
          <w:p w:rsidR="00694DC5" w:rsidRDefault="00694DC5" w:rsidP="00134908">
            <w:pPr>
              <w:cnfStyle w:val="000000000000" w:firstRow="0" w:lastRow="0" w:firstColumn="0" w:lastColumn="0" w:oddVBand="0" w:evenVBand="0" w:oddHBand="0" w:evenHBand="0" w:firstRowFirstColumn="0" w:firstRowLastColumn="0" w:lastRowFirstColumn="0" w:lastRowLastColumn="0"/>
            </w:pPr>
            <w:r>
              <w:t>Runnable Code</w:t>
            </w:r>
          </w:p>
        </w:tc>
        <w:tc>
          <w:tcPr>
            <w:tcW w:w="1875" w:type="dxa"/>
          </w:tcPr>
          <w:p w:rsidR="00694DC5" w:rsidRDefault="00694DC5" w:rsidP="00134908">
            <w:pPr>
              <w:cnfStyle w:val="000000000000" w:firstRow="0" w:lastRow="0" w:firstColumn="0" w:lastColumn="0" w:oddVBand="0" w:evenVBand="0" w:oddHBand="0" w:evenHBand="0" w:firstRowFirstColumn="0" w:firstRowLastColumn="0" w:lastRowFirstColumn="0" w:lastRowLastColumn="0"/>
            </w:pPr>
          </w:p>
        </w:tc>
      </w:tr>
      <w:tr w:rsidR="00694DC5" w:rsidTr="00134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6" w:type="dxa"/>
          </w:tcPr>
          <w:p w:rsidR="00694DC5" w:rsidRDefault="00694DC5" w:rsidP="00134908">
            <w:r>
              <w:t>NHET1_START_SEC_CODE</w:t>
            </w:r>
          </w:p>
        </w:tc>
        <w:tc>
          <w:tcPr>
            <w:tcW w:w="1875" w:type="dxa"/>
          </w:tcPr>
          <w:p w:rsidR="00694DC5" w:rsidRDefault="00694DC5" w:rsidP="00134908">
            <w:pPr>
              <w:cnfStyle w:val="000000100000" w:firstRow="0" w:lastRow="0" w:firstColumn="0" w:lastColumn="0" w:oddVBand="0" w:evenVBand="0" w:oddHBand="1" w:evenHBand="0" w:firstRowFirstColumn="0" w:firstRowLastColumn="0" w:lastRowFirstColumn="0" w:lastRowLastColumn="0"/>
            </w:pPr>
            <w:r>
              <w:t>Runnable Code</w:t>
            </w:r>
          </w:p>
        </w:tc>
        <w:tc>
          <w:tcPr>
            <w:tcW w:w="1875" w:type="dxa"/>
          </w:tcPr>
          <w:p w:rsidR="00694DC5" w:rsidRDefault="00694DC5" w:rsidP="00134908">
            <w:pPr>
              <w:cnfStyle w:val="000000100000" w:firstRow="0" w:lastRow="0" w:firstColumn="0" w:lastColumn="0" w:oddVBand="0" w:evenVBand="0" w:oddHBand="1" w:evenHBand="0" w:firstRowFirstColumn="0" w:firstRowLastColumn="0" w:lastRowFirstColumn="0" w:lastRowLastColumn="0"/>
            </w:pPr>
          </w:p>
        </w:tc>
      </w:tr>
      <w:tr w:rsidR="00134908" w:rsidTr="00134908">
        <w:tc>
          <w:tcPr>
            <w:cnfStyle w:val="001000000000" w:firstRow="0" w:lastRow="0" w:firstColumn="1" w:lastColumn="0" w:oddVBand="0" w:evenVBand="0" w:oddHBand="0" w:evenHBand="0" w:firstRowFirstColumn="0" w:firstRowLastColumn="0" w:lastRowFirstColumn="0" w:lastRowLastColumn="0"/>
            <w:tcW w:w="5106" w:type="dxa"/>
          </w:tcPr>
          <w:p w:rsidR="00134908" w:rsidRDefault="00134908" w:rsidP="00134908">
            <w:r w:rsidRPr="00134908">
              <w:t>NHET_ST</w:t>
            </w:r>
            <w:r>
              <w:t>ART</w:t>
            </w:r>
            <w:r w:rsidRPr="00134908">
              <w:t>_SEC_VAR_CLEARED_UNSPECIFIED</w:t>
            </w:r>
          </w:p>
        </w:tc>
        <w:tc>
          <w:tcPr>
            <w:tcW w:w="1875" w:type="dxa"/>
          </w:tcPr>
          <w:p w:rsidR="00134908" w:rsidRDefault="00134908" w:rsidP="00134908">
            <w:pPr>
              <w:cnfStyle w:val="000000000000" w:firstRow="0" w:lastRow="0" w:firstColumn="0" w:lastColumn="0" w:oddVBand="0" w:evenVBand="0" w:oddHBand="0" w:evenHBand="0" w:firstRowFirstColumn="0" w:firstRowLastColumn="0" w:lastRowFirstColumn="0" w:lastRowLastColumn="0"/>
            </w:pPr>
          </w:p>
        </w:tc>
        <w:tc>
          <w:tcPr>
            <w:tcW w:w="1875" w:type="dxa"/>
          </w:tcPr>
          <w:p w:rsidR="00134908" w:rsidRDefault="00134908" w:rsidP="00134908">
            <w:pPr>
              <w:cnfStyle w:val="000000000000" w:firstRow="0" w:lastRow="0" w:firstColumn="0" w:lastColumn="0" w:oddVBand="0" w:evenVBand="0" w:oddHBand="0" w:evenHBand="0" w:firstRowFirstColumn="0" w:firstRowLastColumn="0" w:lastRowFirstColumn="0" w:lastRowLastColumn="0"/>
            </w:pPr>
          </w:p>
        </w:tc>
      </w:tr>
      <w:tr w:rsidR="00134908" w:rsidTr="00134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6" w:type="dxa"/>
          </w:tcPr>
          <w:p w:rsidR="00134908" w:rsidRPr="00134908" w:rsidRDefault="00134908" w:rsidP="00134908">
            <w:r>
              <w:t>NHET</w:t>
            </w:r>
            <w:r w:rsidR="00186A49">
              <w:t>1</w:t>
            </w:r>
            <w:r w:rsidRPr="00700F6F">
              <w:t>_START_SEC_VAR_CLEARED_32</w:t>
            </w:r>
          </w:p>
        </w:tc>
        <w:tc>
          <w:tcPr>
            <w:tcW w:w="1875" w:type="dxa"/>
          </w:tcPr>
          <w:p w:rsidR="00134908" w:rsidRDefault="00134908" w:rsidP="00134908">
            <w:pPr>
              <w:cnfStyle w:val="000000100000" w:firstRow="0" w:lastRow="0" w:firstColumn="0" w:lastColumn="0" w:oddVBand="0" w:evenVBand="0" w:oddHBand="1" w:evenHBand="0" w:firstRowFirstColumn="0" w:firstRowLastColumn="0" w:lastRowFirstColumn="0" w:lastRowLastColumn="0"/>
            </w:pPr>
          </w:p>
        </w:tc>
        <w:tc>
          <w:tcPr>
            <w:tcW w:w="1875" w:type="dxa"/>
          </w:tcPr>
          <w:p w:rsidR="00134908" w:rsidRDefault="00134908" w:rsidP="00134908">
            <w:pPr>
              <w:cnfStyle w:val="000000100000" w:firstRow="0" w:lastRow="0" w:firstColumn="0" w:lastColumn="0" w:oddVBand="0" w:evenVBand="0" w:oddHBand="1" w:evenHBand="0" w:firstRowFirstColumn="0" w:firstRowLastColumn="0" w:lastRowFirstColumn="0" w:lastRowLastColumn="0"/>
            </w:pPr>
          </w:p>
        </w:tc>
      </w:tr>
      <w:tr w:rsidR="00134908" w:rsidTr="00134908">
        <w:tc>
          <w:tcPr>
            <w:cnfStyle w:val="001000000000" w:firstRow="0" w:lastRow="0" w:firstColumn="1" w:lastColumn="0" w:oddVBand="0" w:evenVBand="0" w:oddHBand="0" w:evenHBand="0" w:firstRowFirstColumn="0" w:firstRowLastColumn="0" w:lastRowFirstColumn="0" w:lastRowLastColumn="0"/>
            <w:tcW w:w="5106" w:type="dxa"/>
          </w:tcPr>
          <w:p w:rsidR="00134908" w:rsidRPr="00134908" w:rsidRDefault="00134908" w:rsidP="00134908">
            <w:r>
              <w:t>NHET</w:t>
            </w:r>
            <w:r w:rsidR="00186A49">
              <w:t>1</w:t>
            </w:r>
            <w:r w:rsidRPr="00700F6F">
              <w:t>_START_SEC_VAR_CLEARED_16</w:t>
            </w:r>
          </w:p>
        </w:tc>
        <w:tc>
          <w:tcPr>
            <w:tcW w:w="1875" w:type="dxa"/>
          </w:tcPr>
          <w:p w:rsidR="00134908" w:rsidRDefault="00134908" w:rsidP="00134908">
            <w:pPr>
              <w:cnfStyle w:val="000000000000" w:firstRow="0" w:lastRow="0" w:firstColumn="0" w:lastColumn="0" w:oddVBand="0" w:evenVBand="0" w:oddHBand="0" w:evenHBand="0" w:firstRowFirstColumn="0" w:firstRowLastColumn="0" w:lastRowFirstColumn="0" w:lastRowLastColumn="0"/>
            </w:pPr>
          </w:p>
        </w:tc>
        <w:tc>
          <w:tcPr>
            <w:tcW w:w="1875" w:type="dxa"/>
          </w:tcPr>
          <w:p w:rsidR="00134908" w:rsidRDefault="00134908" w:rsidP="00134908">
            <w:pPr>
              <w:cnfStyle w:val="000000000000" w:firstRow="0" w:lastRow="0" w:firstColumn="0" w:lastColumn="0" w:oddVBand="0" w:evenVBand="0" w:oddHBand="0" w:evenHBand="0" w:firstRowFirstColumn="0" w:firstRowLastColumn="0" w:lastRowFirstColumn="0" w:lastRowLastColumn="0"/>
            </w:pPr>
          </w:p>
        </w:tc>
      </w:tr>
      <w:tr w:rsidR="00134908" w:rsidTr="00134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6" w:type="dxa"/>
          </w:tcPr>
          <w:p w:rsidR="00134908" w:rsidRPr="00134908" w:rsidRDefault="00134908" w:rsidP="00134908">
            <w:r>
              <w:t>NHET</w:t>
            </w:r>
            <w:r w:rsidR="00186A49">
              <w:t>1</w:t>
            </w:r>
            <w:r w:rsidRPr="00700F6F">
              <w:t>_START_SEC_VAR_CLEARED_8</w:t>
            </w:r>
          </w:p>
        </w:tc>
        <w:tc>
          <w:tcPr>
            <w:tcW w:w="1875" w:type="dxa"/>
          </w:tcPr>
          <w:p w:rsidR="00134908" w:rsidRDefault="00134908" w:rsidP="00134908">
            <w:pPr>
              <w:cnfStyle w:val="000000100000" w:firstRow="0" w:lastRow="0" w:firstColumn="0" w:lastColumn="0" w:oddVBand="0" w:evenVBand="0" w:oddHBand="1" w:evenHBand="0" w:firstRowFirstColumn="0" w:firstRowLastColumn="0" w:lastRowFirstColumn="0" w:lastRowLastColumn="0"/>
            </w:pPr>
          </w:p>
        </w:tc>
        <w:tc>
          <w:tcPr>
            <w:tcW w:w="1875" w:type="dxa"/>
          </w:tcPr>
          <w:p w:rsidR="00134908" w:rsidRDefault="00134908" w:rsidP="00134908">
            <w:pPr>
              <w:cnfStyle w:val="000000100000" w:firstRow="0" w:lastRow="0" w:firstColumn="0" w:lastColumn="0" w:oddVBand="0" w:evenVBand="0" w:oddHBand="1" w:evenHBand="0" w:firstRowFirstColumn="0" w:firstRowLastColumn="0" w:lastRowFirstColumn="0" w:lastRowLastColumn="0"/>
            </w:pPr>
          </w:p>
        </w:tc>
      </w:tr>
      <w:tr w:rsidR="00134908" w:rsidTr="00134908">
        <w:tc>
          <w:tcPr>
            <w:cnfStyle w:val="001000000000" w:firstRow="0" w:lastRow="0" w:firstColumn="1" w:lastColumn="0" w:oddVBand="0" w:evenVBand="0" w:oddHBand="0" w:evenHBand="0" w:firstRowFirstColumn="0" w:firstRowLastColumn="0" w:lastRowFirstColumn="0" w:lastRowLastColumn="0"/>
            <w:tcW w:w="5106" w:type="dxa"/>
          </w:tcPr>
          <w:p w:rsidR="00134908" w:rsidRPr="00134908" w:rsidRDefault="00134908" w:rsidP="00134908">
            <w:r>
              <w:t>NHET</w:t>
            </w:r>
            <w:r w:rsidRPr="00700F6F">
              <w:t>_START_SEC_VAR_CLEARED_BOOLEAN</w:t>
            </w:r>
          </w:p>
        </w:tc>
        <w:tc>
          <w:tcPr>
            <w:tcW w:w="1875" w:type="dxa"/>
          </w:tcPr>
          <w:p w:rsidR="00134908" w:rsidRDefault="00134908" w:rsidP="00134908">
            <w:pPr>
              <w:cnfStyle w:val="000000000000" w:firstRow="0" w:lastRow="0" w:firstColumn="0" w:lastColumn="0" w:oddVBand="0" w:evenVBand="0" w:oddHBand="0" w:evenHBand="0" w:firstRowFirstColumn="0" w:firstRowLastColumn="0" w:lastRowFirstColumn="0" w:lastRowLastColumn="0"/>
            </w:pPr>
          </w:p>
        </w:tc>
        <w:tc>
          <w:tcPr>
            <w:tcW w:w="1875" w:type="dxa"/>
          </w:tcPr>
          <w:p w:rsidR="00134908" w:rsidRDefault="00134908" w:rsidP="00134908">
            <w:pPr>
              <w:cnfStyle w:val="000000000000" w:firstRow="0" w:lastRow="0" w:firstColumn="0" w:lastColumn="0" w:oddVBand="0" w:evenVBand="0" w:oddHBand="0" w:evenHBand="0" w:firstRowFirstColumn="0" w:firstRowLastColumn="0" w:lastRowFirstColumn="0" w:lastRowLastColumn="0"/>
            </w:pPr>
          </w:p>
        </w:tc>
      </w:tr>
      <w:tr w:rsidR="00186A49" w:rsidTr="00134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6" w:type="dxa"/>
          </w:tcPr>
          <w:p w:rsidR="00186A49" w:rsidRDefault="00186A49" w:rsidP="00134908">
            <w:r w:rsidRPr="00186A49">
              <w:t>NHET1_START_SEC_CONST_8</w:t>
            </w:r>
          </w:p>
        </w:tc>
        <w:tc>
          <w:tcPr>
            <w:tcW w:w="1875" w:type="dxa"/>
          </w:tcPr>
          <w:p w:rsidR="00186A49" w:rsidRDefault="00186A49" w:rsidP="00134908">
            <w:pPr>
              <w:cnfStyle w:val="000000100000" w:firstRow="0" w:lastRow="0" w:firstColumn="0" w:lastColumn="0" w:oddVBand="0" w:evenVBand="0" w:oddHBand="1" w:evenHBand="0" w:firstRowFirstColumn="0" w:firstRowLastColumn="0" w:lastRowFirstColumn="0" w:lastRowLastColumn="0"/>
            </w:pPr>
          </w:p>
        </w:tc>
        <w:tc>
          <w:tcPr>
            <w:tcW w:w="1875" w:type="dxa"/>
          </w:tcPr>
          <w:p w:rsidR="00186A49" w:rsidRDefault="00186A49" w:rsidP="00134908">
            <w:pPr>
              <w:cnfStyle w:val="000000100000" w:firstRow="0" w:lastRow="0" w:firstColumn="0" w:lastColumn="0" w:oddVBand="0" w:evenVBand="0" w:oddHBand="1" w:evenHBand="0" w:firstRowFirstColumn="0" w:firstRowLastColumn="0" w:lastRowFirstColumn="0" w:lastRowLastColumn="0"/>
            </w:pPr>
          </w:p>
        </w:tc>
      </w:tr>
      <w:tr w:rsidR="0075472B" w:rsidTr="00134908">
        <w:tc>
          <w:tcPr>
            <w:cnfStyle w:val="001000000000" w:firstRow="0" w:lastRow="0" w:firstColumn="1" w:lastColumn="0" w:oddVBand="0" w:evenVBand="0" w:oddHBand="0" w:evenHBand="0" w:firstRowFirstColumn="0" w:firstRowLastColumn="0" w:lastRowFirstColumn="0" w:lastRowLastColumn="0"/>
            <w:tcW w:w="5106" w:type="dxa"/>
          </w:tcPr>
          <w:p w:rsidR="0075472B" w:rsidRDefault="0075472B" w:rsidP="00134908">
            <w:r>
              <w:t>EPWM_START_SEC_VAR_CLEARED_16</w:t>
            </w:r>
          </w:p>
        </w:tc>
        <w:tc>
          <w:tcPr>
            <w:tcW w:w="1875" w:type="dxa"/>
          </w:tcPr>
          <w:p w:rsidR="0075472B" w:rsidRDefault="0075472B" w:rsidP="00134908">
            <w:pPr>
              <w:cnfStyle w:val="000000000000" w:firstRow="0" w:lastRow="0" w:firstColumn="0" w:lastColumn="0" w:oddVBand="0" w:evenVBand="0" w:oddHBand="0" w:evenHBand="0" w:firstRowFirstColumn="0" w:firstRowLastColumn="0" w:lastRowFirstColumn="0" w:lastRowLastColumn="0"/>
            </w:pPr>
          </w:p>
        </w:tc>
        <w:tc>
          <w:tcPr>
            <w:tcW w:w="1875" w:type="dxa"/>
          </w:tcPr>
          <w:p w:rsidR="0075472B" w:rsidRDefault="0075472B" w:rsidP="00134908">
            <w:pPr>
              <w:cnfStyle w:val="000000000000" w:firstRow="0" w:lastRow="0" w:firstColumn="0" w:lastColumn="0" w:oddVBand="0" w:evenVBand="0" w:oddHBand="0" w:evenHBand="0" w:firstRowFirstColumn="0" w:firstRowLastColumn="0" w:lastRowFirstColumn="0" w:lastRowLastColumn="0"/>
            </w:pPr>
          </w:p>
        </w:tc>
      </w:tr>
    </w:tbl>
    <w:p w:rsidR="00694DC5" w:rsidRPr="006768B8" w:rsidRDefault="00694DC5" w:rsidP="00694DC5">
      <w:r>
        <w:t xml:space="preserve">* Each …START_SEC… constant is terminated by a …STOP_SEC… constant as specified in the AUTOSAR Memory Mapping requirements. </w:t>
      </w:r>
    </w:p>
    <w:p w:rsidR="00694DC5" w:rsidRDefault="00694DC5" w:rsidP="00694DC5">
      <w:pPr>
        <w:pStyle w:val="Heading2"/>
      </w:pPr>
      <w:bookmarkStart w:id="37" w:name="_Toc348692777"/>
      <w:bookmarkStart w:id="38" w:name="_Toc410195394"/>
      <w:r>
        <w:t>Usage</w:t>
      </w:r>
      <w:bookmarkEnd w:id="37"/>
      <w:bookmarkEnd w:id="38"/>
    </w:p>
    <w:tbl>
      <w:tblPr>
        <w:tblStyle w:val="LightList-Accent11"/>
        <w:tblW w:w="0" w:type="auto"/>
        <w:tblLayout w:type="fixed"/>
        <w:tblLook w:val="04A0" w:firstRow="1" w:lastRow="0" w:firstColumn="1" w:lastColumn="0" w:noHBand="0" w:noVBand="1"/>
      </w:tblPr>
      <w:tblGrid>
        <w:gridCol w:w="4878"/>
        <w:gridCol w:w="2070"/>
        <w:gridCol w:w="1908"/>
      </w:tblGrid>
      <w:tr w:rsidR="00694DC5" w:rsidTr="00134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rsidR="00694DC5" w:rsidRDefault="00694DC5" w:rsidP="00134908">
            <w:r>
              <w:t>Feature</w:t>
            </w:r>
          </w:p>
        </w:tc>
        <w:tc>
          <w:tcPr>
            <w:tcW w:w="2070" w:type="dxa"/>
          </w:tcPr>
          <w:p w:rsidR="00694DC5" w:rsidRDefault="00694DC5" w:rsidP="00134908">
            <w:pPr>
              <w:cnfStyle w:val="100000000000" w:firstRow="1" w:lastRow="0" w:firstColumn="0" w:lastColumn="0" w:oddVBand="0" w:evenVBand="0" w:oddHBand="0" w:evenHBand="0" w:firstRowFirstColumn="0" w:firstRowLastColumn="0" w:lastRowFirstColumn="0" w:lastRowLastColumn="0"/>
            </w:pPr>
            <w:r>
              <w:t xml:space="preserve">RAM </w:t>
            </w:r>
          </w:p>
        </w:tc>
        <w:tc>
          <w:tcPr>
            <w:tcW w:w="1908" w:type="dxa"/>
          </w:tcPr>
          <w:p w:rsidR="00694DC5" w:rsidRDefault="00694DC5" w:rsidP="00134908">
            <w:pPr>
              <w:cnfStyle w:val="100000000000" w:firstRow="1" w:lastRow="0" w:firstColumn="0" w:lastColumn="0" w:oddVBand="0" w:evenVBand="0" w:oddHBand="0" w:evenHBand="0" w:firstRowFirstColumn="0" w:firstRowLastColumn="0" w:lastRowFirstColumn="0" w:lastRowLastColumn="0"/>
            </w:pPr>
            <w:r>
              <w:t xml:space="preserve">ROM </w:t>
            </w:r>
          </w:p>
        </w:tc>
      </w:tr>
      <w:tr w:rsidR="00694DC5" w:rsidTr="00134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rsidR="00694DC5" w:rsidRDefault="00694DC5" w:rsidP="00134908">
            <w:r>
              <w:t>Full driver</w:t>
            </w:r>
          </w:p>
        </w:tc>
        <w:tc>
          <w:tcPr>
            <w:tcW w:w="2070" w:type="dxa"/>
          </w:tcPr>
          <w:p w:rsidR="00694DC5" w:rsidRDefault="00694DC5" w:rsidP="00134908">
            <w:pPr>
              <w:cnfStyle w:val="000000100000" w:firstRow="0" w:lastRow="0" w:firstColumn="0" w:lastColumn="0" w:oddVBand="0" w:evenVBand="0" w:oddHBand="1" w:evenHBand="0" w:firstRowFirstColumn="0" w:firstRowLastColumn="0" w:lastRowFirstColumn="0" w:lastRowLastColumn="0"/>
            </w:pPr>
          </w:p>
        </w:tc>
        <w:tc>
          <w:tcPr>
            <w:tcW w:w="1908" w:type="dxa"/>
          </w:tcPr>
          <w:p w:rsidR="00694DC5" w:rsidRDefault="00694DC5" w:rsidP="00134908">
            <w:pPr>
              <w:cnfStyle w:val="000000100000" w:firstRow="0" w:lastRow="0" w:firstColumn="0" w:lastColumn="0" w:oddVBand="0" w:evenVBand="0" w:oddHBand="1" w:evenHBand="0" w:firstRowFirstColumn="0" w:firstRowLastColumn="0" w:lastRowFirstColumn="0" w:lastRowLastColumn="0"/>
            </w:pPr>
          </w:p>
        </w:tc>
      </w:tr>
    </w:tbl>
    <w:p w:rsidR="00694DC5" w:rsidRDefault="00694DC5" w:rsidP="00694DC5">
      <w:pPr>
        <w:pStyle w:val="Caption"/>
      </w:pPr>
      <w:r>
        <w:t xml:space="preserve">Table </w:t>
      </w:r>
      <w:fldSimple w:instr=" SEQ Table \* ARABIC ">
        <w:r>
          <w:rPr>
            <w:noProof/>
          </w:rPr>
          <w:t>1</w:t>
        </w:r>
      </w:fldSimple>
      <w:r>
        <w:t>: ARM Cortex R4 Memory Usage</w:t>
      </w:r>
    </w:p>
    <w:p w:rsidR="00ED15E6" w:rsidRDefault="00ED15E6" w:rsidP="00ED15E6"/>
    <w:p w:rsidR="001D6A7F" w:rsidRDefault="001D6A7F" w:rsidP="00ED15E6">
      <w:pPr>
        <w:spacing w:after="0"/>
        <w:rPr>
          <w:b/>
        </w:rPr>
      </w:pPr>
      <w:r>
        <w:rPr>
          <w:b/>
        </w:rPr>
        <w:t>.</w:t>
      </w:r>
    </w:p>
    <w:p w:rsidR="004527BC" w:rsidRDefault="004527BC" w:rsidP="00ED15E6">
      <w:pPr>
        <w:spacing w:after="0"/>
        <w:rPr>
          <w:rFonts w:ascii="Arial" w:hAnsi="Arial"/>
          <w:b/>
          <w:kern w:val="28"/>
          <w:sz w:val="28"/>
        </w:rPr>
      </w:pPr>
      <w:r>
        <w:br w:type="page"/>
      </w:r>
    </w:p>
    <w:p w:rsidR="006524C1" w:rsidRDefault="00900B9A" w:rsidP="006524C1">
      <w:pPr>
        <w:pStyle w:val="Heading2"/>
      </w:pPr>
      <w:bookmarkStart w:id="39" w:name="_Toc410195395"/>
      <w:bookmarkStart w:id="40" w:name="OLE_LINK20"/>
      <w:bookmarkStart w:id="41" w:name="OLE_LINK81"/>
      <w:bookmarkStart w:id="42" w:name="OLE_LINK82"/>
      <w:r>
        <w:lastRenderedPageBreak/>
        <w:t xml:space="preserve">Non  RTE </w:t>
      </w:r>
      <w:r w:rsidR="006524C1">
        <w:t>NvM Blocks</w:t>
      </w:r>
      <w:bookmarkEnd w:id="39"/>
    </w:p>
    <w:tbl>
      <w:tblPr>
        <w:tblStyle w:val="LightList-Accent12"/>
        <w:tblW w:w="0" w:type="auto"/>
        <w:tblLook w:val="04A0" w:firstRow="1" w:lastRow="0" w:firstColumn="1" w:lastColumn="0" w:noHBand="0" w:noVBand="1"/>
      </w:tblPr>
      <w:tblGrid>
        <w:gridCol w:w="8838"/>
      </w:tblGrid>
      <w:tr w:rsidR="006524C1" w:rsidTr="00652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tcPr>
          <w:bookmarkEnd w:id="40"/>
          <w:p w:rsidR="006524C1" w:rsidRDefault="006524C1" w:rsidP="006524C1">
            <w:r>
              <w:t>Block Name</w:t>
            </w:r>
          </w:p>
        </w:tc>
      </w:tr>
      <w:tr w:rsidR="006524C1" w:rsidTr="00652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tcPr>
          <w:p w:rsidR="006524C1" w:rsidRDefault="00694DC5" w:rsidP="006524C1">
            <w:r>
              <w:t>None</w:t>
            </w:r>
          </w:p>
        </w:tc>
      </w:tr>
    </w:tbl>
    <w:p w:rsidR="008B2656" w:rsidRDefault="008B2656" w:rsidP="006524C1">
      <w:r>
        <w:t xml:space="preserve">Note : Size of the NVM block if configured in developer   </w:t>
      </w:r>
    </w:p>
    <w:bookmarkEnd w:id="41"/>
    <w:bookmarkEnd w:id="42"/>
    <w:p w:rsidR="00900B9A" w:rsidRDefault="00900B9A" w:rsidP="00900B9A">
      <w:pPr>
        <w:pStyle w:val="Heading2"/>
      </w:pPr>
      <w:r>
        <w:t xml:space="preserve"> </w:t>
      </w:r>
      <w:bookmarkStart w:id="43" w:name="_Toc410195396"/>
      <w:r>
        <w:t>RTE NvM Blocks</w:t>
      </w:r>
      <w:bookmarkEnd w:id="43"/>
    </w:p>
    <w:tbl>
      <w:tblPr>
        <w:tblStyle w:val="LightList-Accent12"/>
        <w:tblW w:w="0" w:type="auto"/>
        <w:tblLook w:val="04A0" w:firstRow="1" w:lastRow="0" w:firstColumn="1" w:lastColumn="0" w:noHBand="0" w:noVBand="1"/>
      </w:tblPr>
      <w:tblGrid>
        <w:gridCol w:w="8838"/>
      </w:tblGrid>
      <w:tr w:rsidR="00900B9A" w:rsidTr="00134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tcPr>
          <w:p w:rsidR="00900B9A" w:rsidRDefault="00900B9A" w:rsidP="00134908">
            <w:r>
              <w:t>Block Name</w:t>
            </w:r>
          </w:p>
        </w:tc>
      </w:tr>
      <w:tr w:rsidR="00900B9A" w:rsidTr="00134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tcPr>
          <w:p w:rsidR="00900B9A" w:rsidRDefault="00694DC5" w:rsidP="00900B9A">
            <w:r>
              <w:t>None</w:t>
            </w:r>
          </w:p>
        </w:tc>
      </w:tr>
    </w:tbl>
    <w:p w:rsidR="00900B9A" w:rsidRDefault="00900B9A" w:rsidP="00900B9A">
      <w:r>
        <w:t xml:space="preserve">Note : Size of the NVM block if configured in developer   </w:t>
      </w:r>
    </w:p>
    <w:p w:rsidR="00EE5444" w:rsidRDefault="00EE5444" w:rsidP="006524C1"/>
    <w:p w:rsidR="00134908" w:rsidRDefault="00134908" w:rsidP="00EE5444">
      <w:pPr>
        <w:pStyle w:val="Heading1"/>
      </w:pPr>
      <w:bookmarkStart w:id="44" w:name="_Toc410195397"/>
      <w:bookmarkStart w:id="45" w:name="OLE_LINK18"/>
      <w:bookmarkStart w:id="46" w:name="OLE_LINK19"/>
      <w:r>
        <w:t>Other Configuration Changes</w:t>
      </w:r>
      <w:bookmarkEnd w:id="44"/>
    </w:p>
    <w:p w:rsidR="00134908" w:rsidRDefault="00134908" w:rsidP="00134908">
      <w:pPr>
        <w:pStyle w:val="Heading3"/>
      </w:pPr>
      <w:bookmarkStart w:id="47" w:name="_Ref348597372"/>
      <w:bookmarkStart w:id="48" w:name="_Toc348692772"/>
      <w:bookmarkStart w:id="49" w:name="_Toc410195398"/>
      <w:r>
        <w:t>DIO</w:t>
      </w:r>
      <w:bookmarkEnd w:id="47"/>
      <w:bookmarkEnd w:id="48"/>
      <w:r>
        <w:t xml:space="preserve"> and IOHwAb</w:t>
      </w:r>
      <w:bookmarkEnd w:id="49"/>
    </w:p>
    <w:p w:rsidR="00134908" w:rsidRDefault="00134908" w:rsidP="00134908">
      <w:r>
        <w:t>If NHET was previously used to generate PWM signals, reassignments are required (as the ePWM outputs will conflict with assigned DIO pins).  This is hardware-dependent; refer to the program’s Resource Allocation sheet or schematic.  The following pins are used by ePWM and the ePWM-specific NHET on the TMS570LS1227 PGE (144 pin) package (see the datasheet for more information):</w:t>
      </w:r>
    </w:p>
    <w:tbl>
      <w:tblPr>
        <w:tblStyle w:val="LightList-Accent11"/>
        <w:tblW w:w="0" w:type="auto"/>
        <w:jc w:val="center"/>
        <w:tblLook w:val="04A0" w:firstRow="1" w:lastRow="0" w:firstColumn="1" w:lastColumn="0" w:noHBand="0" w:noVBand="1"/>
      </w:tblPr>
      <w:tblGrid>
        <w:gridCol w:w="730"/>
        <w:gridCol w:w="5950"/>
      </w:tblGrid>
      <w:tr w:rsidR="00134908" w:rsidTr="001349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0" w:type="dxa"/>
          </w:tcPr>
          <w:p w:rsidR="00134908" w:rsidRDefault="00134908" w:rsidP="00134908">
            <w:r>
              <w:t>Pin</w:t>
            </w:r>
          </w:p>
        </w:tc>
        <w:tc>
          <w:tcPr>
            <w:tcW w:w="5950" w:type="dxa"/>
          </w:tcPr>
          <w:p w:rsidR="00134908" w:rsidRDefault="00134908" w:rsidP="00134908">
            <w:pPr>
              <w:cnfStyle w:val="100000000000" w:firstRow="1" w:lastRow="0" w:firstColumn="0" w:lastColumn="0" w:oddVBand="0" w:evenVBand="0" w:oddHBand="0" w:evenHBand="0" w:firstRowFirstColumn="0" w:firstRowLastColumn="0" w:lastRowFirstColumn="0" w:lastRowLastColumn="0"/>
            </w:pPr>
            <w:r>
              <w:t>Function</w:t>
            </w:r>
          </w:p>
        </w:tc>
      </w:tr>
      <w:tr w:rsidR="00134908" w:rsidTr="001349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0" w:type="dxa"/>
          </w:tcPr>
          <w:p w:rsidR="00134908" w:rsidRDefault="00134908" w:rsidP="00134908">
            <w:r>
              <w:t>6</w:t>
            </w:r>
          </w:p>
        </w:tc>
        <w:tc>
          <w:tcPr>
            <w:tcW w:w="5950" w:type="dxa"/>
          </w:tcPr>
          <w:p w:rsidR="00134908" w:rsidRDefault="00134908" w:rsidP="00134908">
            <w:pPr>
              <w:cnfStyle w:val="000000100000" w:firstRow="0" w:lastRow="0" w:firstColumn="0" w:lastColumn="0" w:oddVBand="0" w:evenVBand="0" w:oddHBand="1" w:evenHBand="0" w:firstRowFirstColumn="0" w:firstRowLastColumn="0" w:lastRowFirstColumn="0" w:lastRowLastColumn="0"/>
            </w:pPr>
            <w:r>
              <w:t xml:space="preserve">N2HET1[11], MIBSPI3NCS[4], </w:t>
            </w:r>
            <w:r w:rsidRPr="006C4A52">
              <w:rPr>
                <w:b/>
              </w:rPr>
              <w:t>N2HET2[18]</w:t>
            </w:r>
            <w:r>
              <w:t>, ETPWM1SYNCO</w:t>
            </w:r>
          </w:p>
        </w:tc>
      </w:tr>
      <w:tr w:rsidR="00134908" w:rsidTr="00134908">
        <w:trPr>
          <w:jc w:val="center"/>
        </w:trPr>
        <w:tc>
          <w:tcPr>
            <w:cnfStyle w:val="001000000000" w:firstRow="0" w:lastRow="0" w:firstColumn="1" w:lastColumn="0" w:oddVBand="0" w:evenVBand="0" w:oddHBand="0" w:evenHBand="0" w:firstRowFirstColumn="0" w:firstRowLastColumn="0" w:lastRowFirstColumn="0" w:lastRowLastColumn="0"/>
            <w:tcW w:w="730" w:type="dxa"/>
          </w:tcPr>
          <w:p w:rsidR="00134908" w:rsidRDefault="00134908" w:rsidP="00134908">
            <w:r>
              <w:t>14</w:t>
            </w:r>
          </w:p>
        </w:tc>
        <w:tc>
          <w:tcPr>
            <w:tcW w:w="5950" w:type="dxa"/>
          </w:tcPr>
          <w:p w:rsidR="00134908" w:rsidRDefault="00134908" w:rsidP="00134908">
            <w:pPr>
              <w:cnfStyle w:val="000000000000" w:firstRow="0" w:lastRow="0" w:firstColumn="0" w:lastColumn="0" w:oddVBand="0" w:evenVBand="0" w:oddHBand="0" w:evenHBand="0" w:firstRowFirstColumn="0" w:firstRowLastColumn="0" w:lastRowFirstColumn="0" w:lastRowLastColumn="0"/>
            </w:pPr>
            <w:r>
              <w:t xml:space="preserve">GIOA[5], EXTCLKIN, </w:t>
            </w:r>
            <w:r w:rsidRPr="006C4A52">
              <w:rPr>
                <w:b/>
              </w:rPr>
              <w:t>ETPWM1A</w:t>
            </w:r>
          </w:p>
        </w:tc>
      </w:tr>
      <w:tr w:rsidR="00134908" w:rsidTr="001349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0" w:type="dxa"/>
          </w:tcPr>
          <w:p w:rsidR="00134908" w:rsidRDefault="00134908" w:rsidP="00134908">
            <w:r>
              <w:t>15</w:t>
            </w:r>
          </w:p>
        </w:tc>
        <w:tc>
          <w:tcPr>
            <w:tcW w:w="5950" w:type="dxa"/>
          </w:tcPr>
          <w:p w:rsidR="00134908" w:rsidRDefault="00134908" w:rsidP="00134908">
            <w:pPr>
              <w:cnfStyle w:val="000000100000" w:firstRow="0" w:lastRow="0" w:firstColumn="0" w:lastColumn="0" w:oddVBand="0" w:evenVBand="0" w:oddHBand="1" w:evenHBand="0" w:firstRowFirstColumn="0" w:firstRowLastColumn="0" w:lastRowFirstColumn="0" w:lastRowLastColumn="0"/>
            </w:pPr>
            <w:r>
              <w:t xml:space="preserve">GIOA[6], N2HET2[4], </w:t>
            </w:r>
            <w:r w:rsidRPr="006C4A52">
              <w:rPr>
                <w:b/>
              </w:rPr>
              <w:t>ETPWM1B</w:t>
            </w:r>
          </w:p>
        </w:tc>
      </w:tr>
      <w:tr w:rsidR="00134908" w:rsidTr="00134908">
        <w:trPr>
          <w:jc w:val="center"/>
        </w:trPr>
        <w:tc>
          <w:tcPr>
            <w:cnfStyle w:val="001000000000" w:firstRow="0" w:lastRow="0" w:firstColumn="1" w:lastColumn="0" w:oddVBand="0" w:evenVBand="0" w:oddHBand="0" w:evenHBand="0" w:firstRowFirstColumn="0" w:firstRowLastColumn="0" w:lastRowFirstColumn="0" w:lastRowLastColumn="0"/>
            <w:tcW w:w="730" w:type="dxa"/>
          </w:tcPr>
          <w:p w:rsidR="00134908" w:rsidRDefault="00134908" w:rsidP="00134908">
            <w:r>
              <w:t>22</w:t>
            </w:r>
          </w:p>
        </w:tc>
        <w:tc>
          <w:tcPr>
            <w:tcW w:w="5950" w:type="dxa"/>
          </w:tcPr>
          <w:p w:rsidR="00134908" w:rsidRDefault="00134908" w:rsidP="00134908">
            <w:pPr>
              <w:cnfStyle w:val="000000000000" w:firstRow="0" w:lastRow="0" w:firstColumn="0" w:lastColumn="0" w:oddVBand="0" w:evenVBand="0" w:oddHBand="0" w:evenHBand="0" w:firstRowFirstColumn="0" w:firstRowLastColumn="0" w:lastRowFirstColumn="0" w:lastRowLastColumn="0"/>
            </w:pPr>
            <w:r>
              <w:t xml:space="preserve">GIOA[7], N2HET2[6], </w:t>
            </w:r>
            <w:r w:rsidRPr="006C4A52">
              <w:rPr>
                <w:b/>
              </w:rPr>
              <w:t>ETPWM2A</w:t>
            </w:r>
          </w:p>
        </w:tc>
      </w:tr>
      <w:tr w:rsidR="00134908" w:rsidTr="001349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0" w:type="dxa"/>
          </w:tcPr>
          <w:p w:rsidR="00134908" w:rsidRDefault="00134908" w:rsidP="00134908">
            <w:r>
              <w:t>23</w:t>
            </w:r>
          </w:p>
        </w:tc>
        <w:tc>
          <w:tcPr>
            <w:tcW w:w="5950" w:type="dxa"/>
          </w:tcPr>
          <w:p w:rsidR="00134908" w:rsidRDefault="00134908" w:rsidP="00134908">
            <w:pPr>
              <w:cnfStyle w:val="000000100000" w:firstRow="0" w:lastRow="0" w:firstColumn="0" w:lastColumn="0" w:oddVBand="0" w:evenVBand="0" w:oddHBand="1" w:evenHBand="0" w:firstRowFirstColumn="0" w:firstRowLastColumn="0" w:lastRowFirstColumn="0" w:lastRowLastColumn="0"/>
            </w:pPr>
            <w:r>
              <w:t xml:space="preserve">N2HET1[1], SPI4ENA, </w:t>
            </w:r>
            <w:r w:rsidRPr="006C4A52">
              <w:rPr>
                <w:b/>
              </w:rPr>
              <w:t>N2HET2[8]</w:t>
            </w:r>
          </w:p>
        </w:tc>
      </w:tr>
      <w:tr w:rsidR="00134908" w:rsidTr="00134908">
        <w:trPr>
          <w:jc w:val="center"/>
        </w:trPr>
        <w:tc>
          <w:tcPr>
            <w:cnfStyle w:val="001000000000" w:firstRow="0" w:lastRow="0" w:firstColumn="1" w:lastColumn="0" w:oddVBand="0" w:evenVBand="0" w:oddHBand="0" w:evenHBand="0" w:firstRowFirstColumn="0" w:firstRowLastColumn="0" w:lastRowFirstColumn="0" w:lastRowLastColumn="0"/>
            <w:tcW w:w="730" w:type="dxa"/>
          </w:tcPr>
          <w:p w:rsidR="00134908" w:rsidRDefault="00134908" w:rsidP="00134908">
            <w:r>
              <w:t>24</w:t>
            </w:r>
          </w:p>
        </w:tc>
        <w:tc>
          <w:tcPr>
            <w:tcW w:w="5950" w:type="dxa"/>
          </w:tcPr>
          <w:p w:rsidR="00134908" w:rsidRDefault="00134908" w:rsidP="00134908">
            <w:pPr>
              <w:cnfStyle w:val="000000000000" w:firstRow="0" w:lastRow="0" w:firstColumn="0" w:lastColumn="0" w:oddVBand="0" w:evenVBand="0" w:oddHBand="0" w:evenHBand="0" w:firstRowFirstColumn="0" w:firstRowLastColumn="0" w:lastRowFirstColumn="0" w:lastRowLastColumn="0"/>
            </w:pPr>
            <w:r>
              <w:t xml:space="preserve">N2HET1[3], SPI4NCS[0], </w:t>
            </w:r>
            <w:r w:rsidRPr="006C4A52">
              <w:rPr>
                <w:b/>
              </w:rPr>
              <w:t>N2HET2[10]</w:t>
            </w:r>
          </w:p>
        </w:tc>
      </w:tr>
      <w:tr w:rsidR="00134908" w:rsidTr="001349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0" w:type="dxa"/>
          </w:tcPr>
          <w:p w:rsidR="00134908" w:rsidRDefault="00134908" w:rsidP="00134908">
            <w:r>
              <w:t>25</w:t>
            </w:r>
          </w:p>
        </w:tc>
        <w:tc>
          <w:tcPr>
            <w:tcW w:w="5950" w:type="dxa"/>
          </w:tcPr>
          <w:p w:rsidR="00134908" w:rsidRDefault="00134908" w:rsidP="00134908">
            <w:pPr>
              <w:cnfStyle w:val="000000100000" w:firstRow="0" w:lastRow="0" w:firstColumn="0" w:lastColumn="0" w:oddVBand="0" w:evenVBand="0" w:oddHBand="1" w:evenHBand="0" w:firstRowFirstColumn="0" w:firstRowLastColumn="0" w:lastRowFirstColumn="0" w:lastRowLastColumn="0"/>
            </w:pPr>
            <w:r>
              <w:t xml:space="preserve">N2HET1[0], SPI4CLK, </w:t>
            </w:r>
            <w:r w:rsidRPr="006C4A52">
              <w:rPr>
                <w:b/>
              </w:rPr>
              <w:t>ETPWM2B</w:t>
            </w:r>
          </w:p>
        </w:tc>
      </w:tr>
      <w:tr w:rsidR="00134908" w:rsidTr="00134908">
        <w:trPr>
          <w:jc w:val="center"/>
        </w:trPr>
        <w:tc>
          <w:tcPr>
            <w:cnfStyle w:val="001000000000" w:firstRow="0" w:lastRow="0" w:firstColumn="1" w:lastColumn="0" w:oddVBand="0" w:evenVBand="0" w:oddHBand="0" w:evenHBand="0" w:firstRowFirstColumn="0" w:firstRowLastColumn="0" w:lastRowFirstColumn="0" w:lastRowLastColumn="0"/>
            <w:tcW w:w="730" w:type="dxa"/>
          </w:tcPr>
          <w:p w:rsidR="00134908" w:rsidRDefault="00134908" w:rsidP="00134908">
            <w:r>
              <w:t>30</w:t>
            </w:r>
          </w:p>
        </w:tc>
        <w:tc>
          <w:tcPr>
            <w:tcW w:w="5950" w:type="dxa"/>
          </w:tcPr>
          <w:p w:rsidR="00134908" w:rsidRDefault="00134908" w:rsidP="00134908">
            <w:pPr>
              <w:cnfStyle w:val="000000000000" w:firstRow="0" w:lastRow="0" w:firstColumn="0" w:lastColumn="0" w:oddVBand="0" w:evenVBand="0" w:oddHBand="0" w:evenHBand="0" w:firstRowFirstColumn="0" w:firstRowLastColumn="0" w:lastRowFirstColumn="0" w:lastRowLastColumn="0"/>
            </w:pPr>
            <w:r>
              <w:t xml:space="preserve">N2HET1[2], SPI4SIMO, </w:t>
            </w:r>
            <w:r w:rsidRPr="006C4A52">
              <w:rPr>
                <w:b/>
              </w:rPr>
              <w:t>ETPWM3A</w:t>
            </w:r>
          </w:p>
        </w:tc>
      </w:tr>
      <w:tr w:rsidR="00134908" w:rsidTr="001349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0" w:type="dxa"/>
          </w:tcPr>
          <w:p w:rsidR="00134908" w:rsidRDefault="00134908" w:rsidP="00134908">
            <w:r>
              <w:t>31</w:t>
            </w:r>
          </w:p>
        </w:tc>
        <w:tc>
          <w:tcPr>
            <w:tcW w:w="5950" w:type="dxa"/>
          </w:tcPr>
          <w:p w:rsidR="00134908" w:rsidRDefault="00134908" w:rsidP="00134908">
            <w:pPr>
              <w:cnfStyle w:val="000000100000" w:firstRow="0" w:lastRow="0" w:firstColumn="0" w:lastColumn="0" w:oddVBand="0" w:evenVBand="0" w:oddHBand="1" w:evenHBand="0" w:firstRowFirstColumn="0" w:firstRowLastColumn="0" w:lastRowFirstColumn="0" w:lastRowLastColumn="0"/>
            </w:pPr>
            <w:r>
              <w:t xml:space="preserve">N2HET1[5], SPI4SOMI, N2HET2[12], </w:t>
            </w:r>
            <w:r w:rsidRPr="006C4A52">
              <w:rPr>
                <w:b/>
              </w:rPr>
              <w:t>ETPWM3B</w:t>
            </w:r>
          </w:p>
        </w:tc>
      </w:tr>
      <w:tr w:rsidR="00134908" w:rsidTr="00134908">
        <w:trPr>
          <w:jc w:val="center"/>
        </w:trPr>
        <w:tc>
          <w:tcPr>
            <w:cnfStyle w:val="001000000000" w:firstRow="0" w:lastRow="0" w:firstColumn="1" w:lastColumn="0" w:oddVBand="0" w:evenVBand="0" w:oddHBand="0" w:evenHBand="0" w:firstRowFirstColumn="0" w:firstRowLastColumn="0" w:lastRowFirstColumn="0" w:lastRowLastColumn="0"/>
            <w:tcW w:w="730" w:type="dxa"/>
          </w:tcPr>
          <w:p w:rsidR="00134908" w:rsidRDefault="00134908" w:rsidP="00134908">
            <w:r>
              <w:t>33</w:t>
            </w:r>
          </w:p>
        </w:tc>
        <w:tc>
          <w:tcPr>
            <w:tcW w:w="5950" w:type="dxa"/>
          </w:tcPr>
          <w:p w:rsidR="00134908" w:rsidRDefault="00134908" w:rsidP="00134908">
            <w:pPr>
              <w:cnfStyle w:val="000000000000" w:firstRow="0" w:lastRow="0" w:firstColumn="0" w:lastColumn="0" w:oddVBand="0" w:evenVBand="0" w:oddHBand="0" w:evenHBand="0" w:firstRowFirstColumn="0" w:firstRowLastColumn="0" w:lastRowFirstColumn="0" w:lastRowLastColumn="0"/>
            </w:pPr>
            <w:r>
              <w:t xml:space="preserve">N2HET1[7], N2HET2[14], </w:t>
            </w:r>
            <w:r w:rsidRPr="006C4A52">
              <w:rPr>
                <w:b/>
              </w:rPr>
              <w:t>ETPWM7B</w:t>
            </w:r>
          </w:p>
        </w:tc>
      </w:tr>
    </w:tbl>
    <w:p w:rsidR="00134908" w:rsidRDefault="00134908" w:rsidP="00134908">
      <w:pPr>
        <w:spacing w:after="0"/>
        <w:rPr>
          <w:rFonts w:ascii="Arial" w:hAnsi="Arial"/>
          <w:b/>
          <w:sz w:val="24"/>
        </w:rPr>
      </w:pPr>
      <w:r>
        <w:br w:type="page"/>
      </w:r>
    </w:p>
    <w:p w:rsidR="00134908" w:rsidRDefault="00134908" w:rsidP="00134908">
      <w:pPr>
        <w:pStyle w:val="Heading3"/>
      </w:pPr>
      <w:bookmarkStart w:id="50" w:name="_Toc348692773"/>
      <w:bookmarkStart w:id="51" w:name="_Toc410195399"/>
      <w:r>
        <w:lastRenderedPageBreak/>
        <w:t>Port</w:t>
      </w:r>
      <w:bookmarkEnd w:id="50"/>
      <w:bookmarkEnd w:id="51"/>
    </w:p>
    <w:p w:rsidR="00134908" w:rsidRDefault="00134908" w:rsidP="00134908">
      <w:pPr>
        <w:pStyle w:val="Heading4"/>
      </w:pPr>
      <w:r>
        <w:t>Pin Direction Settings</w:t>
      </w:r>
    </w:p>
    <w:p w:rsidR="00134908" w:rsidRDefault="00134908" w:rsidP="00134908">
      <w:r>
        <w:t>The changes in DIO (hardware-dependent) may require updates to the pin direction and other settings for the newly configured DIO signals.</w:t>
      </w:r>
    </w:p>
    <w:p w:rsidR="00134908" w:rsidRDefault="00134908" w:rsidP="00134908">
      <w:pPr>
        <w:pStyle w:val="Heading4"/>
      </w:pPr>
      <w:r>
        <w:t>Multiplexing Changes</w:t>
      </w:r>
    </w:p>
    <w:p w:rsidR="00134908" w:rsidRDefault="00134908" w:rsidP="00134908">
      <w:r>
        <w:t>Several multiplexing options must be configured for both external routing (peripherals to pins) and internal routing (peripherals to peripherals).</w:t>
      </w:r>
    </w:p>
    <w:p w:rsidR="00134908" w:rsidRDefault="00134908" w:rsidP="00134908">
      <w:r>
        <w:t>The following changes must be made within configurator:</w:t>
      </w:r>
    </w:p>
    <w:p w:rsidR="00134908" w:rsidRDefault="00134908" w:rsidP="00134908">
      <w:pPr>
        <w:pStyle w:val="ListParagraph"/>
        <w:numPr>
          <w:ilvl w:val="0"/>
          <w:numId w:val="20"/>
        </w:numPr>
      </w:pPr>
      <w:r>
        <w:t>Multiplexing for DIO changes (hardware-dependent)</w:t>
      </w:r>
      <w:r w:rsidRPr="007B76C3">
        <w:t xml:space="preserve"> </w:t>
      </w:r>
    </w:p>
    <w:p w:rsidR="00134908" w:rsidRDefault="00134908" w:rsidP="00134908">
      <w:pPr>
        <w:pStyle w:val="ListParagraph"/>
        <w:numPr>
          <w:ilvl w:val="0"/>
          <w:numId w:val="20"/>
        </w:numPr>
      </w:pPr>
      <w:r>
        <w:t>Multiplexing for NHET component change</w:t>
      </w:r>
    </w:p>
    <w:p w:rsidR="00134908" w:rsidRDefault="00134908" w:rsidP="00134908">
      <w:pPr>
        <w:pStyle w:val="ListParagraph"/>
        <w:numPr>
          <w:ilvl w:val="1"/>
          <w:numId w:val="20"/>
        </w:numPr>
      </w:pPr>
      <w:r>
        <w:t>This should result in PINMUX1[8-15] being set to 0x04</w:t>
      </w:r>
    </w:p>
    <w:p w:rsidR="00134908" w:rsidRDefault="00134908" w:rsidP="00134908">
      <w:pPr>
        <w:pStyle w:val="ListParagraph"/>
        <w:numPr>
          <w:ilvl w:val="1"/>
          <w:numId w:val="20"/>
        </w:numPr>
      </w:pPr>
      <w:r>
        <w:t>While N2HET2[8] and [10] can be configured, configurator does not generate these values correctly (see the manual configuration below)</w:t>
      </w:r>
    </w:p>
    <w:p w:rsidR="00134908" w:rsidRDefault="00134908" w:rsidP="00134908">
      <w:pPr>
        <w:pStyle w:val="ListParagraph"/>
        <w:numPr>
          <w:ilvl w:val="0"/>
          <w:numId w:val="20"/>
        </w:numPr>
      </w:pPr>
      <w:r>
        <w:t>ADC Trigger Table – select ADC Trigger Table 2</w:t>
      </w:r>
    </w:p>
    <w:p w:rsidR="00134908" w:rsidRDefault="00134908" w:rsidP="00134908">
      <w:pPr>
        <w:pStyle w:val="ListParagraph"/>
        <w:numPr>
          <w:ilvl w:val="1"/>
          <w:numId w:val="20"/>
        </w:numPr>
      </w:pPr>
      <w:r>
        <w:t>This should result in PINMUX30[0-7] being set to 0x02</w:t>
      </w:r>
    </w:p>
    <w:p w:rsidR="00134908" w:rsidRDefault="00134908" w:rsidP="00134908">
      <w:r>
        <w:t>The following changes must be made with manual edits to Port_PBcfg.c:</w:t>
      </w:r>
    </w:p>
    <w:tbl>
      <w:tblPr>
        <w:tblStyle w:val="LightList-Accent11"/>
        <w:tblW w:w="0" w:type="auto"/>
        <w:tblLook w:val="04A0" w:firstRow="1" w:lastRow="0" w:firstColumn="1" w:lastColumn="0" w:noHBand="0" w:noVBand="1"/>
      </w:tblPr>
      <w:tblGrid>
        <w:gridCol w:w="1728"/>
        <w:gridCol w:w="1260"/>
        <w:gridCol w:w="1620"/>
        <w:gridCol w:w="4248"/>
      </w:tblGrid>
      <w:tr w:rsidR="00134908" w:rsidTr="00134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134908" w:rsidRDefault="00134908" w:rsidP="00134908">
            <w:r>
              <w:t>Register</w:t>
            </w:r>
          </w:p>
        </w:tc>
        <w:tc>
          <w:tcPr>
            <w:tcW w:w="1260" w:type="dxa"/>
          </w:tcPr>
          <w:p w:rsidR="00134908" w:rsidRDefault="00134908" w:rsidP="00134908">
            <w:pPr>
              <w:cnfStyle w:val="100000000000" w:firstRow="1" w:lastRow="0" w:firstColumn="0" w:lastColumn="0" w:oddVBand="0" w:evenVBand="0" w:oddHBand="0" w:evenHBand="0" w:firstRowFirstColumn="0" w:firstRowLastColumn="0" w:lastRowFirstColumn="0" w:lastRowLastColumn="0"/>
            </w:pPr>
            <w:r>
              <w:t>Bits</w:t>
            </w:r>
          </w:p>
        </w:tc>
        <w:tc>
          <w:tcPr>
            <w:tcW w:w="1620" w:type="dxa"/>
          </w:tcPr>
          <w:p w:rsidR="00134908" w:rsidRDefault="00134908" w:rsidP="00134908">
            <w:pPr>
              <w:cnfStyle w:val="100000000000" w:firstRow="1" w:lastRow="0" w:firstColumn="0" w:lastColumn="0" w:oddVBand="0" w:evenVBand="0" w:oddHBand="0" w:evenHBand="0" w:firstRowFirstColumn="0" w:firstRowLastColumn="0" w:lastRowFirstColumn="0" w:lastRowLastColumn="0"/>
            </w:pPr>
            <w:r>
              <w:t>Value</w:t>
            </w:r>
          </w:p>
        </w:tc>
        <w:tc>
          <w:tcPr>
            <w:tcW w:w="4248" w:type="dxa"/>
          </w:tcPr>
          <w:p w:rsidR="00134908" w:rsidRDefault="00134908" w:rsidP="00134908">
            <w:pPr>
              <w:cnfStyle w:val="100000000000" w:firstRow="1" w:lastRow="0" w:firstColumn="0" w:lastColumn="0" w:oddVBand="0" w:evenVBand="0" w:oddHBand="0" w:evenHBand="0" w:firstRowFirstColumn="0" w:firstRowLastColumn="0" w:lastRowFirstColumn="0" w:lastRowLastColumn="0"/>
            </w:pPr>
            <w:r>
              <w:t>Selected Option</w:t>
            </w:r>
          </w:p>
        </w:tc>
      </w:tr>
      <w:tr w:rsidR="00134908" w:rsidTr="00134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134908" w:rsidRDefault="00134908" w:rsidP="00134908">
            <w:r>
              <w:t>PINMUX2</w:t>
            </w:r>
          </w:p>
        </w:tc>
        <w:tc>
          <w:tcPr>
            <w:tcW w:w="1260" w:type="dxa"/>
          </w:tcPr>
          <w:p w:rsidR="00134908" w:rsidRDefault="00134908" w:rsidP="00134908">
            <w:pPr>
              <w:cnfStyle w:val="000000100000" w:firstRow="0" w:lastRow="0" w:firstColumn="0" w:lastColumn="0" w:oddVBand="0" w:evenVBand="0" w:oddHBand="1" w:evenHBand="0" w:firstRowFirstColumn="0" w:firstRowLastColumn="0" w:lastRowFirstColumn="0" w:lastRowLastColumn="0"/>
            </w:pPr>
            <w:r>
              <w:t>24-31</w:t>
            </w:r>
          </w:p>
        </w:tc>
        <w:tc>
          <w:tcPr>
            <w:tcW w:w="1620" w:type="dxa"/>
          </w:tcPr>
          <w:p w:rsidR="00134908" w:rsidRDefault="00134908" w:rsidP="00134908">
            <w:pPr>
              <w:cnfStyle w:val="000000100000" w:firstRow="0" w:lastRow="0" w:firstColumn="0" w:lastColumn="0" w:oddVBand="0" w:evenVBand="0" w:oddHBand="1" w:evenHBand="0" w:firstRowFirstColumn="0" w:firstRowLastColumn="0" w:lastRowFirstColumn="0" w:lastRowLastColumn="0"/>
            </w:pPr>
            <w:r>
              <w:t>0x04</w:t>
            </w:r>
          </w:p>
        </w:tc>
        <w:tc>
          <w:tcPr>
            <w:tcW w:w="4248" w:type="dxa"/>
          </w:tcPr>
          <w:p w:rsidR="00134908" w:rsidRDefault="00134908" w:rsidP="00134908">
            <w:pPr>
              <w:cnfStyle w:val="000000100000" w:firstRow="0" w:lastRow="0" w:firstColumn="0" w:lastColumn="0" w:oddVBand="0" w:evenVBand="0" w:oddHBand="1" w:evenHBand="0" w:firstRowFirstColumn="0" w:firstRowLastColumn="0" w:lastRowFirstColumn="0" w:lastRowLastColumn="0"/>
            </w:pPr>
            <w:r>
              <w:t>ETPWM1A</w:t>
            </w:r>
          </w:p>
        </w:tc>
      </w:tr>
      <w:tr w:rsidR="00134908" w:rsidTr="00134908">
        <w:tc>
          <w:tcPr>
            <w:cnfStyle w:val="001000000000" w:firstRow="0" w:lastRow="0" w:firstColumn="1" w:lastColumn="0" w:oddVBand="0" w:evenVBand="0" w:oddHBand="0" w:evenHBand="0" w:firstRowFirstColumn="0" w:firstRowLastColumn="0" w:lastRowFirstColumn="0" w:lastRowLastColumn="0"/>
            <w:tcW w:w="1728" w:type="dxa"/>
          </w:tcPr>
          <w:p w:rsidR="00134908" w:rsidRDefault="00134908" w:rsidP="00134908">
            <w:r>
              <w:t>PINMUX3</w:t>
            </w:r>
          </w:p>
        </w:tc>
        <w:tc>
          <w:tcPr>
            <w:tcW w:w="1260" w:type="dxa"/>
          </w:tcPr>
          <w:p w:rsidR="00134908" w:rsidRDefault="00134908" w:rsidP="00134908">
            <w:pPr>
              <w:cnfStyle w:val="000000000000" w:firstRow="0" w:lastRow="0" w:firstColumn="0" w:lastColumn="0" w:oddVBand="0" w:evenVBand="0" w:oddHBand="0" w:evenHBand="0" w:firstRowFirstColumn="0" w:firstRowLastColumn="0" w:lastRowFirstColumn="0" w:lastRowLastColumn="0"/>
            </w:pPr>
            <w:r>
              <w:t>16-23</w:t>
            </w:r>
          </w:p>
        </w:tc>
        <w:tc>
          <w:tcPr>
            <w:tcW w:w="1620" w:type="dxa"/>
          </w:tcPr>
          <w:p w:rsidR="00134908" w:rsidRDefault="00134908" w:rsidP="00134908">
            <w:pPr>
              <w:cnfStyle w:val="000000000000" w:firstRow="0" w:lastRow="0" w:firstColumn="0" w:lastColumn="0" w:oddVBand="0" w:evenVBand="0" w:oddHBand="0" w:evenHBand="0" w:firstRowFirstColumn="0" w:firstRowLastColumn="0" w:lastRowFirstColumn="0" w:lastRowLastColumn="0"/>
            </w:pPr>
            <w:r>
              <w:t>0x04</w:t>
            </w:r>
          </w:p>
        </w:tc>
        <w:tc>
          <w:tcPr>
            <w:tcW w:w="4248" w:type="dxa"/>
          </w:tcPr>
          <w:p w:rsidR="00134908" w:rsidRDefault="00134908" w:rsidP="00134908">
            <w:pPr>
              <w:cnfStyle w:val="000000000000" w:firstRow="0" w:lastRow="0" w:firstColumn="0" w:lastColumn="0" w:oddVBand="0" w:evenVBand="0" w:oddHBand="0" w:evenHBand="0" w:firstRowFirstColumn="0" w:firstRowLastColumn="0" w:lastRowFirstColumn="0" w:lastRowLastColumn="0"/>
            </w:pPr>
            <w:r>
              <w:t>ETPWM1B</w:t>
            </w:r>
          </w:p>
        </w:tc>
      </w:tr>
      <w:tr w:rsidR="00134908" w:rsidTr="00134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134908" w:rsidRDefault="00134908" w:rsidP="00134908">
            <w:r>
              <w:t>PINMUX4</w:t>
            </w:r>
          </w:p>
        </w:tc>
        <w:tc>
          <w:tcPr>
            <w:tcW w:w="1260" w:type="dxa"/>
          </w:tcPr>
          <w:p w:rsidR="00134908" w:rsidRDefault="00134908" w:rsidP="00134908">
            <w:pPr>
              <w:cnfStyle w:val="000000100000" w:firstRow="0" w:lastRow="0" w:firstColumn="0" w:lastColumn="0" w:oddVBand="0" w:evenVBand="0" w:oddHBand="1" w:evenHBand="0" w:firstRowFirstColumn="0" w:firstRowLastColumn="0" w:lastRowFirstColumn="0" w:lastRowLastColumn="0"/>
            </w:pPr>
            <w:r>
              <w:t>0-7</w:t>
            </w:r>
          </w:p>
        </w:tc>
        <w:tc>
          <w:tcPr>
            <w:tcW w:w="1620" w:type="dxa"/>
          </w:tcPr>
          <w:p w:rsidR="00134908" w:rsidRDefault="00134908" w:rsidP="00134908">
            <w:pPr>
              <w:cnfStyle w:val="000000100000" w:firstRow="0" w:lastRow="0" w:firstColumn="0" w:lastColumn="0" w:oddVBand="0" w:evenVBand="0" w:oddHBand="1" w:evenHBand="0" w:firstRowFirstColumn="0" w:firstRowLastColumn="0" w:lastRowFirstColumn="0" w:lastRowLastColumn="0"/>
            </w:pPr>
            <w:r>
              <w:t>0x04</w:t>
            </w:r>
          </w:p>
        </w:tc>
        <w:tc>
          <w:tcPr>
            <w:tcW w:w="4248" w:type="dxa"/>
          </w:tcPr>
          <w:p w:rsidR="00134908" w:rsidRDefault="00134908" w:rsidP="00134908">
            <w:pPr>
              <w:cnfStyle w:val="000000100000" w:firstRow="0" w:lastRow="0" w:firstColumn="0" w:lastColumn="0" w:oddVBand="0" w:evenVBand="0" w:oddHBand="1" w:evenHBand="0" w:firstRowFirstColumn="0" w:firstRowLastColumn="0" w:lastRowFirstColumn="0" w:lastRowLastColumn="0"/>
            </w:pPr>
            <w:r>
              <w:t>ETPWM2A</w:t>
            </w:r>
          </w:p>
        </w:tc>
      </w:tr>
      <w:tr w:rsidR="00134908" w:rsidTr="00134908">
        <w:tc>
          <w:tcPr>
            <w:cnfStyle w:val="001000000000" w:firstRow="0" w:lastRow="0" w:firstColumn="1" w:lastColumn="0" w:oddVBand="0" w:evenVBand="0" w:oddHBand="0" w:evenHBand="0" w:firstRowFirstColumn="0" w:firstRowLastColumn="0" w:lastRowFirstColumn="0" w:lastRowLastColumn="0"/>
            <w:tcW w:w="1728" w:type="dxa"/>
          </w:tcPr>
          <w:p w:rsidR="00134908" w:rsidRDefault="00134908" w:rsidP="00134908">
            <w:r>
              <w:t>PINMUX4</w:t>
            </w:r>
          </w:p>
        </w:tc>
        <w:tc>
          <w:tcPr>
            <w:tcW w:w="1260" w:type="dxa"/>
          </w:tcPr>
          <w:p w:rsidR="00134908" w:rsidRDefault="00134908" w:rsidP="00134908">
            <w:pPr>
              <w:cnfStyle w:val="000000000000" w:firstRow="0" w:lastRow="0" w:firstColumn="0" w:lastColumn="0" w:oddVBand="0" w:evenVBand="0" w:oddHBand="0" w:evenHBand="0" w:firstRowFirstColumn="0" w:firstRowLastColumn="0" w:lastRowFirstColumn="0" w:lastRowLastColumn="0"/>
            </w:pPr>
            <w:r>
              <w:t>16-23</w:t>
            </w:r>
          </w:p>
        </w:tc>
        <w:tc>
          <w:tcPr>
            <w:tcW w:w="1620" w:type="dxa"/>
          </w:tcPr>
          <w:p w:rsidR="00134908" w:rsidRDefault="00134908" w:rsidP="00134908">
            <w:pPr>
              <w:cnfStyle w:val="000000000000" w:firstRow="0" w:lastRow="0" w:firstColumn="0" w:lastColumn="0" w:oddVBand="0" w:evenVBand="0" w:oddHBand="0" w:evenHBand="0" w:firstRowFirstColumn="0" w:firstRowLastColumn="0" w:lastRowFirstColumn="0" w:lastRowLastColumn="0"/>
            </w:pPr>
            <w:r>
              <w:t>0x10</w:t>
            </w:r>
          </w:p>
        </w:tc>
        <w:tc>
          <w:tcPr>
            <w:tcW w:w="4248" w:type="dxa"/>
          </w:tcPr>
          <w:p w:rsidR="00134908" w:rsidRDefault="00134908" w:rsidP="00134908">
            <w:pPr>
              <w:cnfStyle w:val="000000000000" w:firstRow="0" w:lastRow="0" w:firstColumn="0" w:lastColumn="0" w:oddVBand="0" w:evenVBand="0" w:oddHBand="0" w:evenHBand="0" w:firstRowFirstColumn="0" w:firstRowLastColumn="0" w:lastRowFirstColumn="0" w:lastRowLastColumn="0"/>
            </w:pPr>
            <w:r>
              <w:t>N2HET2[8] (configurator errata)</w:t>
            </w:r>
          </w:p>
        </w:tc>
      </w:tr>
      <w:tr w:rsidR="00134908" w:rsidTr="00134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134908" w:rsidRDefault="00134908" w:rsidP="00134908">
            <w:r>
              <w:t>PINMUX4</w:t>
            </w:r>
          </w:p>
        </w:tc>
        <w:tc>
          <w:tcPr>
            <w:tcW w:w="1260" w:type="dxa"/>
          </w:tcPr>
          <w:p w:rsidR="00134908" w:rsidRDefault="00134908" w:rsidP="00134908">
            <w:pPr>
              <w:cnfStyle w:val="000000100000" w:firstRow="0" w:lastRow="0" w:firstColumn="0" w:lastColumn="0" w:oddVBand="0" w:evenVBand="0" w:oddHBand="1" w:evenHBand="0" w:firstRowFirstColumn="0" w:firstRowLastColumn="0" w:lastRowFirstColumn="0" w:lastRowLastColumn="0"/>
            </w:pPr>
            <w:r>
              <w:t>24-31</w:t>
            </w:r>
          </w:p>
        </w:tc>
        <w:tc>
          <w:tcPr>
            <w:tcW w:w="1620" w:type="dxa"/>
          </w:tcPr>
          <w:p w:rsidR="00134908" w:rsidRDefault="00134908" w:rsidP="00134908">
            <w:pPr>
              <w:cnfStyle w:val="000000100000" w:firstRow="0" w:lastRow="0" w:firstColumn="0" w:lastColumn="0" w:oddVBand="0" w:evenVBand="0" w:oddHBand="1" w:evenHBand="0" w:firstRowFirstColumn="0" w:firstRowLastColumn="0" w:lastRowFirstColumn="0" w:lastRowLastColumn="0"/>
            </w:pPr>
            <w:r>
              <w:t>0x10</w:t>
            </w:r>
          </w:p>
        </w:tc>
        <w:tc>
          <w:tcPr>
            <w:tcW w:w="4248" w:type="dxa"/>
          </w:tcPr>
          <w:p w:rsidR="00134908" w:rsidRDefault="00134908" w:rsidP="00134908">
            <w:pPr>
              <w:cnfStyle w:val="000000100000" w:firstRow="0" w:lastRow="0" w:firstColumn="0" w:lastColumn="0" w:oddVBand="0" w:evenVBand="0" w:oddHBand="1" w:evenHBand="0" w:firstRowFirstColumn="0" w:firstRowLastColumn="0" w:lastRowFirstColumn="0" w:lastRowLastColumn="0"/>
            </w:pPr>
            <w:r>
              <w:t>N2HET2[10] (configurator errata)</w:t>
            </w:r>
          </w:p>
        </w:tc>
      </w:tr>
      <w:tr w:rsidR="00134908" w:rsidTr="00134908">
        <w:tc>
          <w:tcPr>
            <w:cnfStyle w:val="001000000000" w:firstRow="0" w:lastRow="0" w:firstColumn="1" w:lastColumn="0" w:oddVBand="0" w:evenVBand="0" w:oddHBand="0" w:evenHBand="0" w:firstRowFirstColumn="0" w:firstRowLastColumn="0" w:lastRowFirstColumn="0" w:lastRowLastColumn="0"/>
            <w:tcW w:w="1728" w:type="dxa"/>
          </w:tcPr>
          <w:p w:rsidR="00134908" w:rsidRDefault="00134908" w:rsidP="00134908">
            <w:r>
              <w:t>PINMUX5</w:t>
            </w:r>
          </w:p>
        </w:tc>
        <w:tc>
          <w:tcPr>
            <w:tcW w:w="1260" w:type="dxa"/>
          </w:tcPr>
          <w:p w:rsidR="00134908" w:rsidRDefault="00134908" w:rsidP="00134908">
            <w:pPr>
              <w:cnfStyle w:val="000000000000" w:firstRow="0" w:lastRow="0" w:firstColumn="0" w:lastColumn="0" w:oddVBand="0" w:evenVBand="0" w:oddHBand="0" w:evenHBand="0" w:firstRowFirstColumn="0" w:firstRowLastColumn="0" w:lastRowFirstColumn="0" w:lastRowLastColumn="0"/>
            </w:pPr>
            <w:r>
              <w:t>0-7</w:t>
            </w:r>
          </w:p>
        </w:tc>
        <w:tc>
          <w:tcPr>
            <w:tcW w:w="1620" w:type="dxa"/>
          </w:tcPr>
          <w:p w:rsidR="00134908" w:rsidRDefault="00134908" w:rsidP="00134908">
            <w:pPr>
              <w:cnfStyle w:val="000000000000" w:firstRow="0" w:lastRow="0" w:firstColumn="0" w:lastColumn="0" w:oddVBand="0" w:evenVBand="0" w:oddHBand="0" w:evenHBand="0" w:firstRowFirstColumn="0" w:firstRowLastColumn="0" w:lastRowFirstColumn="0" w:lastRowLastColumn="0"/>
            </w:pPr>
            <w:r>
              <w:t>0x04</w:t>
            </w:r>
          </w:p>
        </w:tc>
        <w:tc>
          <w:tcPr>
            <w:tcW w:w="4248" w:type="dxa"/>
          </w:tcPr>
          <w:p w:rsidR="00134908" w:rsidRDefault="00134908" w:rsidP="00134908">
            <w:pPr>
              <w:cnfStyle w:val="000000000000" w:firstRow="0" w:lastRow="0" w:firstColumn="0" w:lastColumn="0" w:oddVBand="0" w:evenVBand="0" w:oddHBand="0" w:evenHBand="0" w:firstRowFirstColumn="0" w:firstRowLastColumn="0" w:lastRowFirstColumn="0" w:lastRowLastColumn="0"/>
            </w:pPr>
            <w:r>
              <w:t>ETPWM2B</w:t>
            </w:r>
          </w:p>
        </w:tc>
      </w:tr>
      <w:tr w:rsidR="00134908" w:rsidTr="00134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134908" w:rsidRDefault="00134908" w:rsidP="00134908">
            <w:r>
              <w:t>PINMUX5</w:t>
            </w:r>
          </w:p>
        </w:tc>
        <w:tc>
          <w:tcPr>
            <w:tcW w:w="1260" w:type="dxa"/>
          </w:tcPr>
          <w:p w:rsidR="00134908" w:rsidRDefault="00134908" w:rsidP="00134908">
            <w:pPr>
              <w:cnfStyle w:val="000000100000" w:firstRow="0" w:lastRow="0" w:firstColumn="0" w:lastColumn="0" w:oddVBand="0" w:evenVBand="0" w:oddHBand="1" w:evenHBand="0" w:firstRowFirstColumn="0" w:firstRowLastColumn="0" w:lastRowFirstColumn="0" w:lastRowLastColumn="0"/>
            </w:pPr>
            <w:r>
              <w:t>8-15</w:t>
            </w:r>
          </w:p>
        </w:tc>
        <w:tc>
          <w:tcPr>
            <w:tcW w:w="1620" w:type="dxa"/>
          </w:tcPr>
          <w:p w:rsidR="00134908" w:rsidRDefault="00134908" w:rsidP="00134908">
            <w:pPr>
              <w:cnfStyle w:val="000000100000" w:firstRow="0" w:lastRow="0" w:firstColumn="0" w:lastColumn="0" w:oddVBand="0" w:evenVBand="0" w:oddHBand="1" w:evenHBand="0" w:firstRowFirstColumn="0" w:firstRowLastColumn="0" w:lastRowFirstColumn="0" w:lastRowLastColumn="0"/>
            </w:pPr>
            <w:r>
              <w:t>0x04</w:t>
            </w:r>
          </w:p>
        </w:tc>
        <w:tc>
          <w:tcPr>
            <w:tcW w:w="4248" w:type="dxa"/>
          </w:tcPr>
          <w:p w:rsidR="00134908" w:rsidRDefault="00134908" w:rsidP="00134908">
            <w:pPr>
              <w:cnfStyle w:val="000000100000" w:firstRow="0" w:lastRow="0" w:firstColumn="0" w:lastColumn="0" w:oddVBand="0" w:evenVBand="0" w:oddHBand="1" w:evenHBand="0" w:firstRowFirstColumn="0" w:firstRowLastColumn="0" w:lastRowFirstColumn="0" w:lastRowLastColumn="0"/>
            </w:pPr>
            <w:r>
              <w:t>ETPWM3A</w:t>
            </w:r>
          </w:p>
        </w:tc>
      </w:tr>
      <w:tr w:rsidR="00134908" w:rsidTr="00134908">
        <w:tc>
          <w:tcPr>
            <w:cnfStyle w:val="001000000000" w:firstRow="0" w:lastRow="0" w:firstColumn="1" w:lastColumn="0" w:oddVBand="0" w:evenVBand="0" w:oddHBand="0" w:evenHBand="0" w:firstRowFirstColumn="0" w:firstRowLastColumn="0" w:lastRowFirstColumn="0" w:lastRowLastColumn="0"/>
            <w:tcW w:w="1728" w:type="dxa"/>
          </w:tcPr>
          <w:p w:rsidR="00134908" w:rsidRDefault="00134908" w:rsidP="00134908">
            <w:r>
              <w:t>PINMUX5</w:t>
            </w:r>
          </w:p>
        </w:tc>
        <w:tc>
          <w:tcPr>
            <w:tcW w:w="1260" w:type="dxa"/>
          </w:tcPr>
          <w:p w:rsidR="00134908" w:rsidRDefault="00134908" w:rsidP="00134908">
            <w:pPr>
              <w:cnfStyle w:val="000000000000" w:firstRow="0" w:lastRow="0" w:firstColumn="0" w:lastColumn="0" w:oddVBand="0" w:evenVBand="0" w:oddHBand="0" w:evenHBand="0" w:firstRowFirstColumn="0" w:firstRowLastColumn="0" w:lastRowFirstColumn="0" w:lastRowLastColumn="0"/>
            </w:pPr>
            <w:r>
              <w:t>16-23</w:t>
            </w:r>
          </w:p>
        </w:tc>
        <w:tc>
          <w:tcPr>
            <w:tcW w:w="1620" w:type="dxa"/>
          </w:tcPr>
          <w:p w:rsidR="00134908" w:rsidRDefault="00134908" w:rsidP="00134908">
            <w:pPr>
              <w:cnfStyle w:val="000000000000" w:firstRow="0" w:lastRow="0" w:firstColumn="0" w:lastColumn="0" w:oddVBand="0" w:evenVBand="0" w:oddHBand="0" w:evenHBand="0" w:firstRowFirstColumn="0" w:firstRowLastColumn="0" w:lastRowFirstColumn="0" w:lastRowLastColumn="0"/>
            </w:pPr>
            <w:r>
              <w:t>0x08</w:t>
            </w:r>
          </w:p>
        </w:tc>
        <w:tc>
          <w:tcPr>
            <w:tcW w:w="4248" w:type="dxa"/>
          </w:tcPr>
          <w:p w:rsidR="00134908" w:rsidRDefault="00134908" w:rsidP="00134908">
            <w:pPr>
              <w:cnfStyle w:val="000000000000" w:firstRow="0" w:lastRow="0" w:firstColumn="0" w:lastColumn="0" w:oddVBand="0" w:evenVBand="0" w:oddHBand="0" w:evenHBand="0" w:firstRowFirstColumn="0" w:firstRowLastColumn="0" w:lastRowFirstColumn="0" w:lastRowLastColumn="0"/>
            </w:pPr>
            <w:r>
              <w:t>ETPWM3B</w:t>
            </w:r>
          </w:p>
        </w:tc>
      </w:tr>
      <w:tr w:rsidR="00134908" w:rsidTr="00134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134908" w:rsidRDefault="00134908" w:rsidP="00134908">
            <w:r>
              <w:t>PINMUX6</w:t>
            </w:r>
          </w:p>
        </w:tc>
        <w:tc>
          <w:tcPr>
            <w:tcW w:w="1260" w:type="dxa"/>
          </w:tcPr>
          <w:p w:rsidR="00134908" w:rsidRDefault="00134908" w:rsidP="00134908">
            <w:pPr>
              <w:cnfStyle w:val="000000100000" w:firstRow="0" w:lastRow="0" w:firstColumn="0" w:lastColumn="0" w:oddVBand="0" w:evenVBand="0" w:oddHBand="1" w:evenHBand="0" w:firstRowFirstColumn="0" w:firstRowLastColumn="0" w:lastRowFirstColumn="0" w:lastRowLastColumn="0"/>
            </w:pPr>
            <w:r>
              <w:t>0-7</w:t>
            </w:r>
          </w:p>
        </w:tc>
        <w:tc>
          <w:tcPr>
            <w:tcW w:w="1620" w:type="dxa"/>
          </w:tcPr>
          <w:p w:rsidR="00134908" w:rsidRDefault="00134908" w:rsidP="00134908">
            <w:pPr>
              <w:cnfStyle w:val="000000100000" w:firstRow="0" w:lastRow="0" w:firstColumn="0" w:lastColumn="0" w:oddVBand="0" w:evenVBand="0" w:oddHBand="1" w:evenHBand="0" w:firstRowFirstColumn="0" w:firstRowLastColumn="0" w:lastRowFirstColumn="0" w:lastRowLastColumn="0"/>
            </w:pPr>
            <w:r>
              <w:t>0x10</w:t>
            </w:r>
          </w:p>
        </w:tc>
        <w:tc>
          <w:tcPr>
            <w:tcW w:w="4248" w:type="dxa"/>
          </w:tcPr>
          <w:p w:rsidR="00134908" w:rsidRDefault="00134908" w:rsidP="00134908">
            <w:pPr>
              <w:cnfStyle w:val="000000100000" w:firstRow="0" w:lastRow="0" w:firstColumn="0" w:lastColumn="0" w:oddVBand="0" w:evenVBand="0" w:oddHBand="1" w:evenHBand="0" w:firstRowFirstColumn="0" w:firstRowLastColumn="0" w:lastRowFirstColumn="0" w:lastRowLastColumn="0"/>
            </w:pPr>
            <w:r>
              <w:t>ETPWM7B</w:t>
            </w:r>
          </w:p>
        </w:tc>
      </w:tr>
      <w:tr w:rsidR="00134908" w:rsidTr="00134908">
        <w:tc>
          <w:tcPr>
            <w:cnfStyle w:val="001000000000" w:firstRow="0" w:lastRow="0" w:firstColumn="1" w:lastColumn="0" w:oddVBand="0" w:evenVBand="0" w:oddHBand="0" w:evenHBand="0" w:firstRowFirstColumn="0" w:firstRowLastColumn="0" w:lastRowFirstColumn="0" w:lastRowLastColumn="0"/>
            <w:tcW w:w="1728" w:type="dxa"/>
          </w:tcPr>
          <w:p w:rsidR="00134908" w:rsidRDefault="00134908" w:rsidP="00134908">
            <w:r>
              <w:t>PINMUX31*</w:t>
            </w:r>
          </w:p>
        </w:tc>
        <w:tc>
          <w:tcPr>
            <w:tcW w:w="1260" w:type="dxa"/>
          </w:tcPr>
          <w:p w:rsidR="00134908" w:rsidRDefault="00134908" w:rsidP="00134908">
            <w:pPr>
              <w:cnfStyle w:val="000000000000" w:firstRow="0" w:lastRow="0" w:firstColumn="0" w:lastColumn="0" w:oddVBand="0" w:evenVBand="0" w:oddHBand="0" w:evenHBand="0" w:firstRowFirstColumn="0" w:firstRowLastColumn="0" w:lastRowFirstColumn="0" w:lastRowLastColumn="0"/>
            </w:pPr>
            <w:r>
              <w:t>16-31</w:t>
            </w:r>
          </w:p>
        </w:tc>
        <w:tc>
          <w:tcPr>
            <w:tcW w:w="1620" w:type="dxa"/>
          </w:tcPr>
          <w:p w:rsidR="00134908" w:rsidRDefault="00134908" w:rsidP="00134908">
            <w:pPr>
              <w:cnfStyle w:val="000000000000" w:firstRow="0" w:lastRow="0" w:firstColumn="0" w:lastColumn="0" w:oddVBand="0" w:evenVBand="0" w:oddHBand="0" w:evenHBand="0" w:firstRowFirstColumn="0" w:firstRowLastColumn="0" w:lastRowFirstColumn="0" w:lastRowLastColumn="0"/>
            </w:pPr>
            <w:r>
              <w:t>0x0202</w:t>
            </w:r>
          </w:p>
        </w:tc>
        <w:tc>
          <w:tcPr>
            <w:tcW w:w="4248" w:type="dxa"/>
          </w:tcPr>
          <w:p w:rsidR="00134908" w:rsidRDefault="00134908" w:rsidP="00134908">
            <w:pPr>
              <w:cnfStyle w:val="000000000000" w:firstRow="0" w:lastRow="0" w:firstColumn="0" w:lastColumn="0" w:oddVBand="0" w:evenVBand="0" w:oddHBand="0" w:evenHBand="0" w:firstRowFirstColumn="0" w:firstRowLastColumn="0" w:lastRowFirstColumn="0" w:lastRowLastColumn="0"/>
            </w:pPr>
            <w:r>
              <w:t>ADC2 Trigger Event Selection</w:t>
            </w:r>
          </w:p>
        </w:tc>
      </w:tr>
      <w:tr w:rsidR="00134908" w:rsidTr="00134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134908" w:rsidRDefault="00134908" w:rsidP="00134908">
            <w:r>
              <w:t>PINMUX35*</w:t>
            </w:r>
          </w:p>
        </w:tc>
        <w:tc>
          <w:tcPr>
            <w:tcW w:w="1260" w:type="dxa"/>
          </w:tcPr>
          <w:p w:rsidR="00134908" w:rsidRDefault="00134908" w:rsidP="00134908">
            <w:pPr>
              <w:cnfStyle w:val="000000100000" w:firstRow="0" w:lastRow="0" w:firstColumn="0" w:lastColumn="0" w:oddVBand="0" w:evenVBand="0" w:oddHBand="1" w:evenHBand="0" w:firstRowFirstColumn="0" w:firstRowLastColumn="0" w:lastRowFirstColumn="0" w:lastRowLastColumn="0"/>
            </w:pPr>
            <w:r>
              <w:t>24-31</w:t>
            </w:r>
          </w:p>
        </w:tc>
        <w:tc>
          <w:tcPr>
            <w:tcW w:w="1620" w:type="dxa"/>
          </w:tcPr>
          <w:p w:rsidR="00134908" w:rsidRDefault="00134908" w:rsidP="00134908">
            <w:pPr>
              <w:cnfStyle w:val="000000100000" w:firstRow="0" w:lastRow="0" w:firstColumn="0" w:lastColumn="0" w:oddVBand="0" w:evenVBand="0" w:oddHBand="1" w:evenHBand="0" w:firstRowFirstColumn="0" w:firstRowLastColumn="0" w:lastRowFirstColumn="0" w:lastRowLastColumn="0"/>
            </w:pPr>
            <w:r>
              <w:t>0x00</w:t>
            </w:r>
          </w:p>
        </w:tc>
        <w:tc>
          <w:tcPr>
            <w:tcW w:w="4248" w:type="dxa"/>
          </w:tcPr>
          <w:p w:rsidR="00134908" w:rsidRDefault="00134908" w:rsidP="00134908">
            <w:pPr>
              <w:cnfStyle w:val="000000100000" w:firstRow="0" w:lastRow="0" w:firstColumn="0" w:lastColumn="0" w:oddVBand="0" w:evenVBand="0" w:oddHBand="1" w:evenHBand="0" w:firstRowFirstColumn="0" w:firstRowLastColumn="0" w:lastRowFirstColumn="0" w:lastRowLastColumn="0"/>
            </w:pPr>
            <w:r>
              <w:t>SOC4A_SEL cleared</w:t>
            </w:r>
          </w:p>
        </w:tc>
      </w:tr>
      <w:tr w:rsidR="00134908" w:rsidTr="00134908">
        <w:tc>
          <w:tcPr>
            <w:cnfStyle w:val="001000000000" w:firstRow="0" w:lastRow="0" w:firstColumn="1" w:lastColumn="0" w:oddVBand="0" w:evenVBand="0" w:oddHBand="0" w:evenHBand="0" w:firstRowFirstColumn="0" w:firstRowLastColumn="0" w:lastRowFirstColumn="0" w:lastRowLastColumn="0"/>
            <w:tcW w:w="1728" w:type="dxa"/>
          </w:tcPr>
          <w:p w:rsidR="00134908" w:rsidRDefault="00134908" w:rsidP="00134908">
            <w:r>
              <w:t>PINMUX37*</w:t>
            </w:r>
          </w:p>
        </w:tc>
        <w:tc>
          <w:tcPr>
            <w:tcW w:w="1260" w:type="dxa"/>
          </w:tcPr>
          <w:p w:rsidR="00134908" w:rsidRDefault="00134908" w:rsidP="00134908">
            <w:pPr>
              <w:cnfStyle w:val="000000000000" w:firstRow="0" w:lastRow="0" w:firstColumn="0" w:lastColumn="0" w:oddVBand="0" w:evenVBand="0" w:oddHBand="0" w:evenHBand="0" w:firstRowFirstColumn="0" w:firstRowLastColumn="0" w:lastRowFirstColumn="0" w:lastRowLastColumn="0"/>
            </w:pPr>
            <w:r>
              <w:t>0-31</w:t>
            </w:r>
          </w:p>
        </w:tc>
        <w:tc>
          <w:tcPr>
            <w:tcW w:w="1620" w:type="dxa"/>
          </w:tcPr>
          <w:p w:rsidR="00134908" w:rsidRDefault="00134908" w:rsidP="00134908">
            <w:pPr>
              <w:cnfStyle w:val="000000000000" w:firstRow="0" w:lastRow="0" w:firstColumn="0" w:lastColumn="0" w:oddVBand="0" w:evenVBand="0" w:oddHBand="0" w:evenHBand="0" w:firstRowFirstColumn="0" w:firstRowLastColumn="0" w:lastRowFirstColumn="0" w:lastRowLastColumn="0"/>
            </w:pPr>
            <w:r>
              <w:t>0x01010102</w:t>
            </w:r>
          </w:p>
        </w:tc>
        <w:tc>
          <w:tcPr>
            <w:tcW w:w="4248" w:type="dxa"/>
          </w:tcPr>
          <w:p w:rsidR="00134908" w:rsidRDefault="00134908" w:rsidP="00134908">
            <w:pPr>
              <w:cnfStyle w:val="000000000000" w:firstRow="0" w:lastRow="0" w:firstColumn="0" w:lastColumn="0" w:oddVBand="0" w:evenVBand="0" w:oddHBand="0" w:evenHBand="0" w:firstRowFirstColumn="0" w:firstRowLastColumn="0" w:lastRowFirstColumn="0" w:lastRowLastColumn="0"/>
            </w:pPr>
            <w:r>
              <w:t>Sync time bases, enable clocks for ePWM 0 to 3</w:t>
            </w:r>
          </w:p>
        </w:tc>
      </w:tr>
      <w:tr w:rsidR="00134908" w:rsidTr="00134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134908" w:rsidRDefault="00134908" w:rsidP="00134908">
            <w:r>
              <w:t>PINMUX38*</w:t>
            </w:r>
          </w:p>
        </w:tc>
        <w:tc>
          <w:tcPr>
            <w:tcW w:w="1260" w:type="dxa"/>
          </w:tcPr>
          <w:p w:rsidR="00134908" w:rsidRDefault="00134908" w:rsidP="00134908">
            <w:pPr>
              <w:cnfStyle w:val="000000100000" w:firstRow="0" w:lastRow="0" w:firstColumn="0" w:lastColumn="0" w:oddVBand="0" w:evenVBand="0" w:oddHBand="1" w:evenHBand="0" w:firstRowFirstColumn="0" w:firstRowLastColumn="0" w:lastRowFirstColumn="0" w:lastRowLastColumn="0"/>
            </w:pPr>
            <w:r>
              <w:t>0-31</w:t>
            </w:r>
          </w:p>
        </w:tc>
        <w:tc>
          <w:tcPr>
            <w:tcW w:w="1620" w:type="dxa"/>
          </w:tcPr>
          <w:p w:rsidR="00134908" w:rsidRDefault="00134908" w:rsidP="00134908">
            <w:pPr>
              <w:cnfStyle w:val="000000100000" w:firstRow="0" w:lastRow="0" w:firstColumn="0" w:lastColumn="0" w:oddVBand="0" w:evenVBand="0" w:oddHBand="1" w:evenHBand="0" w:firstRowFirstColumn="0" w:firstRowLastColumn="0" w:lastRowFirstColumn="0" w:lastRowLastColumn="0"/>
            </w:pPr>
            <w:r>
              <w:t>0x01000001</w:t>
            </w:r>
          </w:p>
        </w:tc>
        <w:tc>
          <w:tcPr>
            <w:tcW w:w="4248" w:type="dxa"/>
          </w:tcPr>
          <w:p w:rsidR="00134908" w:rsidRDefault="00134908" w:rsidP="00134908">
            <w:pPr>
              <w:cnfStyle w:val="000000100000" w:firstRow="0" w:lastRow="0" w:firstColumn="0" w:lastColumn="0" w:oddVBand="0" w:evenVBand="0" w:oddHBand="1" w:evenHBand="0" w:firstRowFirstColumn="0" w:firstRowLastColumn="0" w:lastRowFirstColumn="0" w:lastRowLastColumn="0"/>
            </w:pPr>
            <w:r>
              <w:t>Enable clocks for ePWM 4 and 7</w:t>
            </w:r>
          </w:p>
        </w:tc>
      </w:tr>
    </w:tbl>
    <w:p w:rsidR="00134908" w:rsidRPr="00DE03FA" w:rsidRDefault="00134908" w:rsidP="00134908">
      <w:pPr>
        <w:spacing w:after="0"/>
        <w:ind w:left="360"/>
        <w:rPr>
          <w:sz w:val="18"/>
          <w:szCs w:val="18"/>
        </w:rPr>
      </w:pPr>
      <w:r w:rsidRPr="00DE03FA">
        <w:rPr>
          <w:sz w:val="18"/>
          <w:szCs w:val="18"/>
        </w:rPr>
        <w:t>* Configurator does not define symbols for these registers.  Define the following symbols manually:</w:t>
      </w:r>
    </w:p>
    <w:p w:rsidR="00134908" w:rsidRPr="00DE03FA" w:rsidRDefault="00134908" w:rsidP="00134908">
      <w:pPr>
        <w:spacing w:after="0"/>
        <w:ind w:left="720"/>
        <w:rPr>
          <w:rFonts w:ascii="Courier New" w:hAnsi="Courier New" w:cs="Courier New"/>
          <w:sz w:val="18"/>
          <w:szCs w:val="18"/>
        </w:rPr>
      </w:pPr>
      <w:r w:rsidRPr="00DE03FA">
        <w:rPr>
          <w:rFonts w:ascii="Courier New" w:hAnsi="Courier New" w:cs="Courier New"/>
          <w:sz w:val="18"/>
          <w:szCs w:val="18"/>
        </w:rPr>
        <w:t>#define PORT_BASE_ADDR_PINMUX_31  ((Port_RegisterPtrType)(0xFFFFEB8C))</w:t>
      </w:r>
    </w:p>
    <w:p w:rsidR="00134908" w:rsidRPr="00DE03FA" w:rsidRDefault="00134908" w:rsidP="00134908">
      <w:pPr>
        <w:spacing w:after="0"/>
        <w:ind w:left="720"/>
        <w:rPr>
          <w:rFonts w:ascii="Courier New" w:hAnsi="Courier New" w:cs="Courier New"/>
          <w:sz w:val="18"/>
          <w:szCs w:val="18"/>
        </w:rPr>
      </w:pPr>
      <w:r w:rsidRPr="00DE03FA">
        <w:rPr>
          <w:rFonts w:ascii="Courier New" w:hAnsi="Courier New" w:cs="Courier New"/>
          <w:sz w:val="18"/>
          <w:szCs w:val="18"/>
        </w:rPr>
        <w:t>#define PORT_BASE_ADDR_PINMUX_35  ((Port_RegisterPtrType)(0xFFFFEB9C))</w:t>
      </w:r>
    </w:p>
    <w:p w:rsidR="00134908" w:rsidRPr="00DE03FA" w:rsidRDefault="00134908" w:rsidP="00134908">
      <w:pPr>
        <w:spacing w:after="0"/>
        <w:ind w:left="720"/>
        <w:rPr>
          <w:rFonts w:ascii="Courier New" w:hAnsi="Courier New" w:cs="Courier New"/>
          <w:sz w:val="18"/>
          <w:szCs w:val="18"/>
        </w:rPr>
      </w:pPr>
      <w:r w:rsidRPr="00DE03FA">
        <w:rPr>
          <w:rFonts w:ascii="Courier New" w:hAnsi="Courier New" w:cs="Courier New"/>
          <w:sz w:val="18"/>
          <w:szCs w:val="18"/>
        </w:rPr>
        <w:t>#define PORT_BASE_ADDR_PINMUX_37  ((Port_RegisterPtrType)(0xFFFFEBA4))</w:t>
      </w:r>
    </w:p>
    <w:p w:rsidR="00134908" w:rsidRPr="00DE03FA" w:rsidRDefault="00134908" w:rsidP="00134908">
      <w:pPr>
        <w:spacing w:after="0"/>
        <w:ind w:left="720"/>
        <w:rPr>
          <w:rFonts w:ascii="Courier New" w:hAnsi="Courier New" w:cs="Courier New"/>
          <w:sz w:val="18"/>
          <w:szCs w:val="18"/>
        </w:rPr>
      </w:pPr>
      <w:r w:rsidRPr="00DE03FA">
        <w:rPr>
          <w:rFonts w:ascii="Courier New" w:hAnsi="Courier New" w:cs="Courier New"/>
          <w:sz w:val="18"/>
          <w:szCs w:val="18"/>
        </w:rPr>
        <w:t>#define PORT_BASE_ADDR_PINMUX_38  ((Port_RegisterPtrType)(0xFFFFEBA8))</w:t>
      </w:r>
    </w:p>
    <w:p w:rsidR="00134908" w:rsidRPr="001F4E5E" w:rsidRDefault="00134908" w:rsidP="00134908">
      <w:pPr>
        <w:spacing w:after="0"/>
        <w:ind w:left="360"/>
        <w:rPr>
          <w:sz w:val="18"/>
          <w:szCs w:val="18"/>
        </w:rPr>
      </w:pPr>
      <w:r w:rsidRPr="001F4E5E">
        <w:rPr>
          <w:sz w:val="18"/>
          <w:szCs w:val="18"/>
        </w:rPr>
        <w:t>A default value of 0x01 should be used for bytes not otherwise defined.</w:t>
      </w:r>
    </w:p>
    <w:p w:rsidR="00134908" w:rsidRPr="00134908" w:rsidRDefault="00134908" w:rsidP="00134908"/>
    <w:p w:rsidR="00EE5444" w:rsidRDefault="00EE5444" w:rsidP="00EE5444">
      <w:pPr>
        <w:pStyle w:val="Heading1"/>
      </w:pPr>
      <w:bookmarkStart w:id="52" w:name="_Toc410195400"/>
      <w:r>
        <w:t>Compiler Settings</w:t>
      </w:r>
      <w:bookmarkEnd w:id="52"/>
    </w:p>
    <w:bookmarkEnd w:id="45"/>
    <w:bookmarkEnd w:id="46"/>
    <w:p w:rsidR="00EE5444" w:rsidRDefault="00EE5444" w:rsidP="00EE5444">
      <w:pPr>
        <w:pStyle w:val="Heading2"/>
      </w:pPr>
      <w:r w:rsidRPr="00EE5444">
        <w:t xml:space="preserve"> </w:t>
      </w:r>
      <w:bookmarkStart w:id="53" w:name="_Toc410195401"/>
      <w:r>
        <w:t>Preprocessor MACRO</w:t>
      </w:r>
      <w:bookmarkEnd w:id="53"/>
    </w:p>
    <w:p w:rsidR="00EE5444" w:rsidRDefault="00694DC5" w:rsidP="006524C1">
      <w:bookmarkStart w:id="54" w:name="OLE_LINK21"/>
      <w:r>
        <w:t>None</w:t>
      </w:r>
    </w:p>
    <w:p w:rsidR="00EE5444" w:rsidRDefault="00EE5444" w:rsidP="00EE5444">
      <w:pPr>
        <w:pStyle w:val="Heading2"/>
      </w:pPr>
      <w:bookmarkStart w:id="55" w:name="_Toc410195402"/>
      <w:bookmarkEnd w:id="54"/>
      <w:r>
        <w:t>Optimization Settings</w:t>
      </w:r>
      <w:bookmarkEnd w:id="55"/>
    </w:p>
    <w:p w:rsidR="00EE5444" w:rsidRDefault="00694DC5" w:rsidP="00EE5444">
      <w:r>
        <w:t>None</w:t>
      </w:r>
    </w:p>
    <w:p w:rsidR="00EE5444" w:rsidRDefault="00EE5444" w:rsidP="00EE5444">
      <w:pPr>
        <w:pStyle w:val="Heading2"/>
        <w:numPr>
          <w:ilvl w:val="0"/>
          <w:numId w:val="0"/>
        </w:numPr>
      </w:pPr>
    </w:p>
    <w:p w:rsidR="004527BC" w:rsidRDefault="004A781C" w:rsidP="006524C1">
      <w:r>
        <w:br w:type="page"/>
      </w:r>
    </w:p>
    <w:p w:rsidR="004A781C" w:rsidRDefault="004A781C" w:rsidP="004527BC">
      <w:pPr>
        <w:pStyle w:val="Heading1"/>
      </w:pPr>
      <w:bookmarkStart w:id="56" w:name="_Toc410195403"/>
      <w:r>
        <w:lastRenderedPageBreak/>
        <w:t>Revision Control Log</w:t>
      </w:r>
      <w:bookmarkEnd w:id="56"/>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2"/>
        <w:gridCol w:w="6254"/>
        <w:gridCol w:w="31"/>
        <w:gridCol w:w="1025"/>
        <w:gridCol w:w="34"/>
        <w:gridCol w:w="742"/>
      </w:tblGrid>
      <w:tr w:rsidR="00694DC5" w:rsidTr="003727AF">
        <w:tc>
          <w:tcPr>
            <w:tcW w:w="662" w:type="dxa"/>
          </w:tcPr>
          <w:p w:rsidR="00694DC5" w:rsidRDefault="00694DC5" w:rsidP="00134908">
            <w:pPr>
              <w:spacing w:before="60"/>
              <w:rPr>
                <w:rFonts w:ascii="Arial" w:hAnsi="Arial" w:cs="Arial"/>
                <w:b/>
                <w:bCs/>
                <w:sz w:val="16"/>
              </w:rPr>
            </w:pPr>
            <w:r>
              <w:rPr>
                <w:rFonts w:ascii="Arial" w:hAnsi="Arial" w:cs="Arial"/>
                <w:b/>
                <w:bCs/>
                <w:sz w:val="16"/>
              </w:rPr>
              <w:t>Rev #</w:t>
            </w:r>
          </w:p>
        </w:tc>
        <w:tc>
          <w:tcPr>
            <w:tcW w:w="6285" w:type="dxa"/>
            <w:gridSpan w:val="2"/>
          </w:tcPr>
          <w:p w:rsidR="00694DC5" w:rsidRDefault="00694DC5" w:rsidP="00134908">
            <w:pPr>
              <w:spacing w:before="60"/>
              <w:rPr>
                <w:rFonts w:ascii="Arial" w:hAnsi="Arial" w:cs="Arial"/>
                <w:b/>
                <w:bCs/>
                <w:sz w:val="16"/>
              </w:rPr>
            </w:pPr>
            <w:r>
              <w:rPr>
                <w:rFonts w:ascii="Arial" w:hAnsi="Arial" w:cs="Arial"/>
                <w:b/>
                <w:bCs/>
                <w:sz w:val="16"/>
              </w:rPr>
              <w:t>Change Description</w:t>
            </w:r>
          </w:p>
        </w:tc>
        <w:tc>
          <w:tcPr>
            <w:tcW w:w="1059" w:type="dxa"/>
            <w:gridSpan w:val="2"/>
          </w:tcPr>
          <w:p w:rsidR="00694DC5" w:rsidRDefault="00694DC5" w:rsidP="00134908">
            <w:pPr>
              <w:spacing w:before="60"/>
              <w:rPr>
                <w:rFonts w:ascii="Arial" w:hAnsi="Arial" w:cs="Arial"/>
                <w:b/>
                <w:bCs/>
                <w:sz w:val="16"/>
              </w:rPr>
            </w:pPr>
            <w:r>
              <w:rPr>
                <w:rFonts w:ascii="Arial" w:hAnsi="Arial" w:cs="Arial"/>
                <w:b/>
                <w:bCs/>
                <w:sz w:val="16"/>
              </w:rPr>
              <w:t xml:space="preserve">Date </w:t>
            </w:r>
          </w:p>
        </w:tc>
        <w:tc>
          <w:tcPr>
            <w:tcW w:w="742" w:type="dxa"/>
          </w:tcPr>
          <w:p w:rsidR="00694DC5" w:rsidRDefault="00694DC5" w:rsidP="00134908">
            <w:pPr>
              <w:spacing w:before="60"/>
              <w:rPr>
                <w:rFonts w:ascii="Arial" w:hAnsi="Arial" w:cs="Arial"/>
                <w:b/>
                <w:bCs/>
                <w:sz w:val="16"/>
              </w:rPr>
            </w:pPr>
            <w:r>
              <w:rPr>
                <w:rFonts w:ascii="Arial" w:hAnsi="Arial" w:cs="Arial"/>
                <w:b/>
                <w:bCs/>
                <w:sz w:val="16"/>
              </w:rPr>
              <w:t>Author</w:t>
            </w:r>
          </w:p>
        </w:tc>
      </w:tr>
      <w:tr w:rsidR="00694DC5" w:rsidTr="003727AF">
        <w:tc>
          <w:tcPr>
            <w:tcW w:w="662" w:type="dxa"/>
          </w:tcPr>
          <w:p w:rsidR="00694DC5" w:rsidRDefault="00694DC5" w:rsidP="00134908">
            <w:pPr>
              <w:spacing w:before="60"/>
              <w:rPr>
                <w:rFonts w:ascii="Arial" w:hAnsi="Arial" w:cs="Arial"/>
                <w:sz w:val="16"/>
              </w:rPr>
            </w:pPr>
            <w:r>
              <w:rPr>
                <w:rFonts w:ascii="Arial" w:hAnsi="Arial" w:cs="Arial"/>
                <w:sz w:val="16"/>
              </w:rPr>
              <w:t>1,2</w:t>
            </w:r>
          </w:p>
        </w:tc>
        <w:tc>
          <w:tcPr>
            <w:tcW w:w="6285" w:type="dxa"/>
            <w:gridSpan w:val="2"/>
          </w:tcPr>
          <w:p w:rsidR="00694DC5" w:rsidRDefault="00694DC5" w:rsidP="00134908">
            <w:pPr>
              <w:spacing w:before="60"/>
              <w:rPr>
                <w:rFonts w:ascii="Arial" w:hAnsi="Arial" w:cs="Arial"/>
                <w:sz w:val="16"/>
              </w:rPr>
            </w:pPr>
            <w:r>
              <w:rPr>
                <w:rFonts w:ascii="Arial" w:hAnsi="Arial" w:cs="Arial"/>
                <w:sz w:val="16"/>
              </w:rPr>
              <w:t>Initial version</w:t>
            </w:r>
          </w:p>
        </w:tc>
        <w:tc>
          <w:tcPr>
            <w:tcW w:w="1059" w:type="dxa"/>
            <w:gridSpan w:val="2"/>
          </w:tcPr>
          <w:p w:rsidR="00694DC5" w:rsidRDefault="00694DC5" w:rsidP="00134908">
            <w:pPr>
              <w:spacing w:before="60"/>
              <w:rPr>
                <w:rFonts w:ascii="Arial" w:hAnsi="Arial" w:cs="Arial"/>
                <w:sz w:val="16"/>
              </w:rPr>
            </w:pPr>
            <w:r>
              <w:rPr>
                <w:rFonts w:ascii="Arial" w:hAnsi="Arial" w:cs="Arial"/>
                <w:sz w:val="16"/>
              </w:rPr>
              <w:t>15-Feb-13</w:t>
            </w:r>
          </w:p>
        </w:tc>
        <w:tc>
          <w:tcPr>
            <w:tcW w:w="742" w:type="dxa"/>
          </w:tcPr>
          <w:p w:rsidR="00694DC5" w:rsidRDefault="00694DC5" w:rsidP="00134908">
            <w:pPr>
              <w:spacing w:before="60"/>
              <w:rPr>
                <w:rFonts w:ascii="Arial" w:hAnsi="Arial" w:cs="Arial"/>
                <w:sz w:val="16"/>
              </w:rPr>
            </w:pPr>
            <w:r>
              <w:rPr>
                <w:rFonts w:ascii="Arial" w:hAnsi="Arial" w:cs="Arial"/>
                <w:sz w:val="16"/>
              </w:rPr>
              <w:t>OT</w:t>
            </w:r>
          </w:p>
        </w:tc>
      </w:tr>
      <w:tr w:rsidR="00694DC5" w:rsidTr="003727AF">
        <w:tc>
          <w:tcPr>
            <w:tcW w:w="662" w:type="dxa"/>
          </w:tcPr>
          <w:p w:rsidR="00694DC5" w:rsidRDefault="00694DC5" w:rsidP="00134908">
            <w:pPr>
              <w:spacing w:before="60"/>
              <w:rPr>
                <w:rFonts w:ascii="Arial" w:hAnsi="Arial" w:cs="Arial"/>
                <w:sz w:val="16"/>
              </w:rPr>
            </w:pPr>
            <w:r>
              <w:rPr>
                <w:rFonts w:ascii="Arial" w:hAnsi="Arial" w:cs="Arial"/>
                <w:sz w:val="16"/>
              </w:rPr>
              <w:t>3</w:t>
            </w:r>
          </w:p>
        </w:tc>
        <w:tc>
          <w:tcPr>
            <w:tcW w:w="6285" w:type="dxa"/>
            <w:gridSpan w:val="2"/>
          </w:tcPr>
          <w:p w:rsidR="00694DC5" w:rsidRDefault="00694DC5" w:rsidP="00134908">
            <w:pPr>
              <w:spacing w:before="60"/>
              <w:rPr>
                <w:rFonts w:ascii="Arial" w:hAnsi="Arial" w:cs="Arial"/>
                <w:sz w:val="16"/>
              </w:rPr>
            </w:pPr>
            <w:r>
              <w:rPr>
                <w:rFonts w:ascii="Arial" w:hAnsi="Arial" w:cs="Arial"/>
                <w:sz w:val="16"/>
              </w:rPr>
              <w:t>Updated the Cd_Nhet1.C integration</w:t>
            </w:r>
          </w:p>
        </w:tc>
        <w:tc>
          <w:tcPr>
            <w:tcW w:w="1059" w:type="dxa"/>
            <w:gridSpan w:val="2"/>
          </w:tcPr>
          <w:p w:rsidR="00694DC5" w:rsidRDefault="00694DC5" w:rsidP="00134908">
            <w:pPr>
              <w:spacing w:before="60"/>
              <w:rPr>
                <w:rFonts w:ascii="Arial" w:hAnsi="Arial" w:cs="Arial"/>
                <w:sz w:val="16"/>
              </w:rPr>
            </w:pPr>
            <w:r>
              <w:rPr>
                <w:rFonts w:ascii="Arial" w:hAnsi="Arial" w:cs="Arial"/>
                <w:sz w:val="16"/>
              </w:rPr>
              <w:t>25-July-13</w:t>
            </w:r>
          </w:p>
        </w:tc>
        <w:tc>
          <w:tcPr>
            <w:tcW w:w="742" w:type="dxa"/>
          </w:tcPr>
          <w:p w:rsidR="00694DC5" w:rsidRDefault="00694DC5" w:rsidP="00134908">
            <w:pPr>
              <w:spacing w:before="60"/>
              <w:rPr>
                <w:rFonts w:ascii="Arial" w:hAnsi="Arial" w:cs="Arial"/>
                <w:sz w:val="16"/>
              </w:rPr>
            </w:pPr>
            <w:r>
              <w:rPr>
                <w:rFonts w:ascii="Arial" w:hAnsi="Arial" w:cs="Arial"/>
                <w:sz w:val="16"/>
              </w:rPr>
              <w:t>Selva</w:t>
            </w:r>
          </w:p>
        </w:tc>
      </w:tr>
      <w:tr w:rsidR="00694DC5" w:rsidTr="003727AF">
        <w:tc>
          <w:tcPr>
            <w:tcW w:w="662" w:type="dxa"/>
          </w:tcPr>
          <w:p w:rsidR="00694DC5" w:rsidRPr="00424E7A" w:rsidRDefault="00694DC5" w:rsidP="00134908">
            <w:pPr>
              <w:spacing w:before="60"/>
              <w:rPr>
                <w:rFonts w:ascii="Arial" w:hAnsi="Arial" w:cs="Arial"/>
                <w:sz w:val="16"/>
              </w:rPr>
            </w:pPr>
            <w:r w:rsidRPr="00424E7A">
              <w:rPr>
                <w:rFonts w:ascii="Arial" w:hAnsi="Arial" w:cs="Arial"/>
                <w:sz w:val="16"/>
              </w:rPr>
              <w:t>4</w:t>
            </w:r>
          </w:p>
        </w:tc>
        <w:tc>
          <w:tcPr>
            <w:tcW w:w="6285" w:type="dxa"/>
            <w:gridSpan w:val="2"/>
          </w:tcPr>
          <w:p w:rsidR="00694DC5" w:rsidRPr="00424E7A" w:rsidRDefault="00694DC5" w:rsidP="00134908">
            <w:pPr>
              <w:spacing w:before="60"/>
              <w:rPr>
                <w:rFonts w:ascii="Arial" w:hAnsi="Arial" w:cs="Arial"/>
                <w:sz w:val="16"/>
              </w:rPr>
            </w:pPr>
            <w:r w:rsidRPr="00424E7A">
              <w:rPr>
                <w:rFonts w:ascii="Arial" w:hAnsi="Arial" w:cs="Arial"/>
                <w:sz w:val="16"/>
              </w:rPr>
              <w:t>Updated for FDD v5 ES34B</w:t>
            </w:r>
          </w:p>
        </w:tc>
        <w:tc>
          <w:tcPr>
            <w:tcW w:w="1059" w:type="dxa"/>
            <w:gridSpan w:val="2"/>
          </w:tcPr>
          <w:p w:rsidR="00694DC5" w:rsidRPr="00424E7A" w:rsidRDefault="00694DC5" w:rsidP="00134908">
            <w:pPr>
              <w:spacing w:before="60"/>
              <w:rPr>
                <w:rFonts w:ascii="Arial" w:hAnsi="Arial" w:cs="Arial"/>
                <w:sz w:val="16"/>
              </w:rPr>
            </w:pPr>
            <w:r w:rsidRPr="00424E7A">
              <w:rPr>
                <w:rFonts w:ascii="Arial" w:hAnsi="Arial" w:cs="Arial"/>
                <w:sz w:val="16"/>
              </w:rPr>
              <w:t>7-April-14</w:t>
            </w:r>
          </w:p>
        </w:tc>
        <w:tc>
          <w:tcPr>
            <w:tcW w:w="742" w:type="dxa"/>
          </w:tcPr>
          <w:p w:rsidR="00694DC5" w:rsidRPr="00424E7A" w:rsidRDefault="00694DC5" w:rsidP="00134908">
            <w:pPr>
              <w:spacing w:before="60"/>
              <w:rPr>
                <w:rFonts w:ascii="Arial" w:hAnsi="Arial" w:cs="Arial"/>
                <w:sz w:val="16"/>
              </w:rPr>
            </w:pPr>
            <w:r w:rsidRPr="00424E7A">
              <w:rPr>
                <w:rFonts w:ascii="Arial" w:hAnsi="Arial" w:cs="Arial"/>
                <w:sz w:val="16"/>
              </w:rPr>
              <w:t>Selva</w:t>
            </w:r>
          </w:p>
        </w:tc>
      </w:tr>
      <w:tr w:rsidR="00694DC5" w:rsidTr="003727AF">
        <w:tc>
          <w:tcPr>
            <w:tcW w:w="662" w:type="dxa"/>
          </w:tcPr>
          <w:p w:rsidR="00694DC5" w:rsidRPr="00424E7A" w:rsidRDefault="00932473" w:rsidP="00134908">
            <w:pPr>
              <w:spacing w:before="60"/>
              <w:rPr>
                <w:rFonts w:ascii="Arial" w:hAnsi="Arial" w:cs="Arial"/>
                <w:bCs/>
                <w:sz w:val="16"/>
              </w:rPr>
            </w:pPr>
            <w:r w:rsidRPr="00424E7A">
              <w:rPr>
                <w:rFonts w:ascii="Arial" w:hAnsi="Arial" w:cs="Arial"/>
                <w:bCs/>
                <w:sz w:val="16"/>
              </w:rPr>
              <w:t>5</w:t>
            </w:r>
          </w:p>
        </w:tc>
        <w:tc>
          <w:tcPr>
            <w:tcW w:w="6285" w:type="dxa"/>
            <w:gridSpan w:val="2"/>
          </w:tcPr>
          <w:p w:rsidR="00694DC5" w:rsidRPr="00424E7A" w:rsidRDefault="00932473" w:rsidP="00134908">
            <w:pPr>
              <w:spacing w:before="60"/>
              <w:rPr>
                <w:rFonts w:ascii="Arial" w:hAnsi="Arial" w:cs="Arial"/>
                <w:bCs/>
                <w:sz w:val="16"/>
              </w:rPr>
            </w:pPr>
            <w:r w:rsidRPr="00424E7A">
              <w:rPr>
                <w:rFonts w:ascii="Arial" w:hAnsi="Arial" w:cs="Arial"/>
                <w:bCs/>
                <w:sz w:val="16"/>
              </w:rPr>
              <w:t>Anomaly fix 6589 - Correct the value for the HTU MP0E register</w:t>
            </w:r>
          </w:p>
        </w:tc>
        <w:tc>
          <w:tcPr>
            <w:tcW w:w="1059" w:type="dxa"/>
            <w:gridSpan w:val="2"/>
          </w:tcPr>
          <w:p w:rsidR="00694DC5" w:rsidRPr="00424E7A" w:rsidRDefault="00932473" w:rsidP="00134908">
            <w:pPr>
              <w:spacing w:before="60"/>
              <w:rPr>
                <w:rFonts w:ascii="Arial" w:hAnsi="Arial" w:cs="Arial"/>
                <w:bCs/>
                <w:sz w:val="16"/>
              </w:rPr>
            </w:pPr>
            <w:r w:rsidRPr="00424E7A">
              <w:rPr>
                <w:rFonts w:ascii="Arial" w:hAnsi="Arial" w:cs="Arial"/>
                <w:bCs/>
                <w:sz w:val="16"/>
              </w:rPr>
              <w:t>23</w:t>
            </w:r>
            <w:r w:rsidRPr="00932473">
              <w:rPr>
                <w:rFonts w:ascii="Arial" w:hAnsi="Arial" w:cs="Arial"/>
                <w:bCs/>
                <w:sz w:val="16"/>
              </w:rPr>
              <w:t>-Apr-14</w:t>
            </w:r>
          </w:p>
        </w:tc>
        <w:tc>
          <w:tcPr>
            <w:tcW w:w="742" w:type="dxa"/>
          </w:tcPr>
          <w:p w:rsidR="00694DC5" w:rsidRPr="00424E7A" w:rsidRDefault="00932473" w:rsidP="00134908">
            <w:pPr>
              <w:spacing w:before="60"/>
              <w:rPr>
                <w:rFonts w:ascii="Arial" w:hAnsi="Arial" w:cs="Arial"/>
                <w:bCs/>
                <w:sz w:val="16"/>
              </w:rPr>
            </w:pPr>
            <w:r w:rsidRPr="00424E7A">
              <w:rPr>
                <w:rFonts w:ascii="Arial" w:hAnsi="Arial" w:cs="Arial"/>
                <w:bCs/>
                <w:sz w:val="16"/>
              </w:rPr>
              <w:t>SB</w:t>
            </w:r>
          </w:p>
        </w:tc>
      </w:tr>
      <w:tr w:rsidR="007D26F8" w:rsidTr="003727AF">
        <w:tc>
          <w:tcPr>
            <w:tcW w:w="662" w:type="dxa"/>
          </w:tcPr>
          <w:p w:rsidR="007D26F8" w:rsidRPr="00424E7A" w:rsidRDefault="007D26F8" w:rsidP="00134908">
            <w:pPr>
              <w:spacing w:before="60"/>
              <w:rPr>
                <w:rFonts w:ascii="Arial" w:hAnsi="Arial" w:cs="Arial"/>
                <w:bCs/>
                <w:sz w:val="16"/>
              </w:rPr>
            </w:pPr>
            <w:r>
              <w:rPr>
                <w:rFonts w:ascii="Arial" w:hAnsi="Arial" w:cs="Arial"/>
                <w:bCs/>
                <w:sz w:val="16"/>
              </w:rPr>
              <w:t>6</w:t>
            </w:r>
          </w:p>
        </w:tc>
        <w:tc>
          <w:tcPr>
            <w:tcW w:w="6285" w:type="dxa"/>
            <w:gridSpan w:val="2"/>
          </w:tcPr>
          <w:p w:rsidR="007D26F8" w:rsidRPr="00424E7A" w:rsidRDefault="007D26F8" w:rsidP="00134908">
            <w:pPr>
              <w:spacing w:before="60"/>
              <w:rPr>
                <w:rFonts w:ascii="Arial" w:hAnsi="Arial" w:cs="Arial"/>
                <w:bCs/>
                <w:sz w:val="16"/>
              </w:rPr>
            </w:pPr>
            <w:r>
              <w:rPr>
                <w:rFonts w:ascii="Arial" w:hAnsi="Arial" w:cs="Arial"/>
                <w:bCs/>
                <w:sz w:val="16"/>
              </w:rPr>
              <w:t xml:space="preserve">Updated for critical register check </w:t>
            </w:r>
          </w:p>
        </w:tc>
        <w:tc>
          <w:tcPr>
            <w:tcW w:w="1059" w:type="dxa"/>
            <w:gridSpan w:val="2"/>
          </w:tcPr>
          <w:p w:rsidR="007D26F8" w:rsidRPr="00424E7A" w:rsidRDefault="007D26F8" w:rsidP="00134908">
            <w:pPr>
              <w:spacing w:before="60"/>
              <w:rPr>
                <w:rFonts w:ascii="Arial" w:hAnsi="Arial" w:cs="Arial"/>
                <w:bCs/>
                <w:sz w:val="16"/>
              </w:rPr>
            </w:pPr>
            <w:r>
              <w:rPr>
                <w:rFonts w:ascii="Arial" w:hAnsi="Arial" w:cs="Arial"/>
                <w:bCs/>
                <w:sz w:val="16"/>
              </w:rPr>
              <w:t>2-May-14</w:t>
            </w:r>
          </w:p>
        </w:tc>
        <w:tc>
          <w:tcPr>
            <w:tcW w:w="742" w:type="dxa"/>
          </w:tcPr>
          <w:p w:rsidR="007D26F8" w:rsidRPr="00424E7A" w:rsidRDefault="007D26F8" w:rsidP="00134908">
            <w:pPr>
              <w:spacing w:before="60"/>
              <w:rPr>
                <w:rFonts w:ascii="Arial" w:hAnsi="Arial" w:cs="Arial"/>
                <w:bCs/>
                <w:sz w:val="16"/>
              </w:rPr>
            </w:pPr>
            <w:r>
              <w:rPr>
                <w:rFonts w:ascii="Arial" w:hAnsi="Arial" w:cs="Arial"/>
                <w:bCs/>
                <w:sz w:val="16"/>
              </w:rPr>
              <w:t>Selva</w:t>
            </w:r>
          </w:p>
        </w:tc>
      </w:tr>
      <w:tr w:rsidR="000316B7" w:rsidTr="003727AF">
        <w:tc>
          <w:tcPr>
            <w:tcW w:w="662" w:type="dxa"/>
          </w:tcPr>
          <w:p w:rsidR="000316B7" w:rsidRDefault="000316B7" w:rsidP="00134908">
            <w:pPr>
              <w:spacing w:before="60"/>
              <w:rPr>
                <w:rFonts w:ascii="Arial" w:hAnsi="Arial" w:cs="Arial"/>
                <w:bCs/>
                <w:sz w:val="16"/>
              </w:rPr>
            </w:pPr>
            <w:r>
              <w:rPr>
                <w:rFonts w:ascii="Arial" w:hAnsi="Arial" w:cs="Arial"/>
                <w:bCs/>
                <w:sz w:val="16"/>
              </w:rPr>
              <w:t>7</w:t>
            </w:r>
          </w:p>
        </w:tc>
        <w:tc>
          <w:tcPr>
            <w:tcW w:w="6285" w:type="dxa"/>
            <w:gridSpan w:val="2"/>
          </w:tcPr>
          <w:p w:rsidR="000316B7" w:rsidRDefault="000316B7" w:rsidP="00134908">
            <w:pPr>
              <w:spacing w:before="60"/>
              <w:rPr>
                <w:rFonts w:ascii="Arial" w:hAnsi="Arial" w:cs="Arial"/>
                <w:bCs/>
                <w:sz w:val="16"/>
              </w:rPr>
            </w:pPr>
            <w:r>
              <w:rPr>
                <w:rFonts w:ascii="Arial" w:hAnsi="Arial" w:cs="Arial"/>
                <w:bCs/>
                <w:sz w:val="16"/>
              </w:rPr>
              <w:t>Corrected the IHADDR  DCP1 and DCP2 values</w:t>
            </w:r>
          </w:p>
        </w:tc>
        <w:tc>
          <w:tcPr>
            <w:tcW w:w="1059" w:type="dxa"/>
            <w:gridSpan w:val="2"/>
          </w:tcPr>
          <w:p w:rsidR="000316B7" w:rsidRDefault="000316B7" w:rsidP="00134908">
            <w:pPr>
              <w:spacing w:before="60"/>
              <w:rPr>
                <w:rFonts w:ascii="Arial" w:hAnsi="Arial" w:cs="Arial"/>
                <w:bCs/>
                <w:sz w:val="16"/>
              </w:rPr>
            </w:pPr>
            <w:r>
              <w:rPr>
                <w:rFonts w:ascii="Arial" w:hAnsi="Arial" w:cs="Arial"/>
                <w:bCs/>
                <w:sz w:val="16"/>
              </w:rPr>
              <w:t>2-May-14</w:t>
            </w:r>
          </w:p>
        </w:tc>
        <w:tc>
          <w:tcPr>
            <w:tcW w:w="742" w:type="dxa"/>
          </w:tcPr>
          <w:p w:rsidR="000316B7" w:rsidRDefault="000316B7" w:rsidP="00134908">
            <w:pPr>
              <w:spacing w:before="60"/>
              <w:rPr>
                <w:rFonts w:ascii="Arial" w:hAnsi="Arial" w:cs="Arial"/>
                <w:bCs/>
                <w:sz w:val="16"/>
              </w:rPr>
            </w:pPr>
            <w:r>
              <w:rPr>
                <w:rFonts w:ascii="Arial" w:hAnsi="Arial" w:cs="Arial"/>
                <w:bCs/>
                <w:sz w:val="16"/>
              </w:rPr>
              <w:t>Selva</w:t>
            </w:r>
          </w:p>
        </w:tc>
      </w:tr>
      <w:tr w:rsidR="00176F97" w:rsidTr="003727AF">
        <w:tc>
          <w:tcPr>
            <w:tcW w:w="662" w:type="dxa"/>
          </w:tcPr>
          <w:p w:rsidR="00176F97" w:rsidRDefault="00176F97" w:rsidP="00186A49">
            <w:pPr>
              <w:spacing w:before="60"/>
              <w:rPr>
                <w:rFonts w:ascii="Arial" w:hAnsi="Arial" w:cs="Arial"/>
                <w:bCs/>
                <w:sz w:val="16"/>
              </w:rPr>
            </w:pPr>
            <w:r>
              <w:rPr>
                <w:rFonts w:ascii="Arial" w:hAnsi="Arial" w:cs="Arial"/>
                <w:bCs/>
                <w:sz w:val="16"/>
              </w:rPr>
              <w:t>8</w:t>
            </w:r>
          </w:p>
        </w:tc>
        <w:tc>
          <w:tcPr>
            <w:tcW w:w="6254" w:type="dxa"/>
          </w:tcPr>
          <w:p w:rsidR="00176F97" w:rsidRDefault="00176F97" w:rsidP="00186A49">
            <w:pPr>
              <w:spacing w:before="60"/>
              <w:rPr>
                <w:rFonts w:ascii="Arial" w:hAnsi="Arial" w:cs="Arial"/>
                <w:bCs/>
                <w:sz w:val="16"/>
              </w:rPr>
            </w:pPr>
            <w:r>
              <w:rPr>
                <w:rFonts w:ascii="Arial" w:hAnsi="Arial" w:cs="Arial"/>
                <w:bCs/>
                <w:sz w:val="16"/>
              </w:rPr>
              <w:t>Added ePWM2_Per1 and updated global data information and critical register information per ES-34B v008.</w:t>
            </w:r>
          </w:p>
        </w:tc>
        <w:tc>
          <w:tcPr>
            <w:tcW w:w="1056" w:type="dxa"/>
            <w:gridSpan w:val="2"/>
          </w:tcPr>
          <w:p w:rsidR="00176F97" w:rsidRDefault="00176F97" w:rsidP="00186A49">
            <w:pPr>
              <w:spacing w:before="60"/>
              <w:rPr>
                <w:rFonts w:ascii="Arial" w:hAnsi="Arial" w:cs="Arial"/>
                <w:bCs/>
                <w:sz w:val="16"/>
              </w:rPr>
            </w:pPr>
            <w:r>
              <w:rPr>
                <w:rFonts w:ascii="Arial" w:hAnsi="Arial" w:cs="Arial"/>
                <w:bCs/>
                <w:sz w:val="16"/>
              </w:rPr>
              <w:t>27-Jan-15</w:t>
            </w:r>
          </w:p>
        </w:tc>
        <w:tc>
          <w:tcPr>
            <w:tcW w:w="776" w:type="dxa"/>
            <w:gridSpan w:val="2"/>
          </w:tcPr>
          <w:p w:rsidR="00176F97" w:rsidRDefault="00176F97" w:rsidP="00186A49">
            <w:pPr>
              <w:spacing w:before="60"/>
              <w:rPr>
                <w:rFonts w:ascii="Arial" w:hAnsi="Arial" w:cs="Arial"/>
                <w:bCs/>
                <w:sz w:val="16"/>
              </w:rPr>
            </w:pPr>
            <w:r>
              <w:rPr>
                <w:rFonts w:ascii="Arial" w:hAnsi="Arial" w:cs="Arial"/>
                <w:bCs/>
                <w:sz w:val="16"/>
              </w:rPr>
              <w:t>KMC</w:t>
            </w:r>
          </w:p>
        </w:tc>
      </w:tr>
      <w:tr w:rsidR="007B458C" w:rsidTr="003727AF">
        <w:trPr>
          <w:ins w:id="57" w:author="Windows User" w:date="2015-11-25T12:43:00Z"/>
        </w:trPr>
        <w:tc>
          <w:tcPr>
            <w:tcW w:w="662" w:type="dxa"/>
          </w:tcPr>
          <w:p w:rsidR="007B458C" w:rsidRDefault="007B458C" w:rsidP="00186A49">
            <w:pPr>
              <w:spacing w:before="60"/>
              <w:rPr>
                <w:ins w:id="58" w:author="Windows User" w:date="2015-11-25T12:43:00Z"/>
                <w:rFonts w:ascii="Arial" w:hAnsi="Arial" w:cs="Arial"/>
                <w:bCs/>
                <w:sz w:val="16"/>
              </w:rPr>
            </w:pPr>
            <w:ins w:id="59" w:author="Windows User" w:date="2015-11-25T12:43:00Z">
              <w:r>
                <w:rPr>
                  <w:rFonts w:ascii="Arial" w:hAnsi="Arial" w:cs="Arial"/>
                  <w:bCs/>
                  <w:sz w:val="16"/>
                </w:rPr>
                <w:t>9</w:t>
              </w:r>
            </w:ins>
          </w:p>
        </w:tc>
        <w:tc>
          <w:tcPr>
            <w:tcW w:w="6254" w:type="dxa"/>
          </w:tcPr>
          <w:p w:rsidR="007B458C" w:rsidRDefault="007B458C" w:rsidP="007B458C">
            <w:pPr>
              <w:spacing w:before="60"/>
              <w:rPr>
                <w:ins w:id="60" w:author="Windows User" w:date="2015-11-25T12:43:00Z"/>
                <w:rFonts w:ascii="Arial" w:hAnsi="Arial" w:cs="Arial"/>
                <w:bCs/>
                <w:sz w:val="16"/>
              </w:rPr>
            </w:pPr>
            <w:ins w:id="61" w:author="Windows User" w:date="2015-11-25T12:43:00Z">
              <w:r w:rsidRPr="00424E7A">
                <w:rPr>
                  <w:rFonts w:ascii="Arial" w:hAnsi="Arial" w:cs="Arial"/>
                  <w:sz w:val="16"/>
                </w:rPr>
                <w:t xml:space="preserve">Updated for </w:t>
              </w:r>
              <w:r>
                <w:rPr>
                  <w:rFonts w:ascii="Arial" w:hAnsi="Arial" w:cs="Arial"/>
                  <w:sz w:val="16"/>
                </w:rPr>
                <w:t>ES34B rev.009</w:t>
              </w:r>
            </w:ins>
          </w:p>
        </w:tc>
        <w:tc>
          <w:tcPr>
            <w:tcW w:w="1056" w:type="dxa"/>
            <w:gridSpan w:val="2"/>
          </w:tcPr>
          <w:p w:rsidR="007B458C" w:rsidRDefault="007B458C" w:rsidP="00186A49">
            <w:pPr>
              <w:spacing w:before="60"/>
              <w:rPr>
                <w:ins w:id="62" w:author="Windows User" w:date="2015-11-25T12:43:00Z"/>
                <w:rFonts w:ascii="Arial" w:hAnsi="Arial" w:cs="Arial"/>
                <w:bCs/>
                <w:sz w:val="16"/>
              </w:rPr>
            </w:pPr>
            <w:ins w:id="63" w:author="Windows User" w:date="2015-11-25T12:43:00Z">
              <w:r>
                <w:rPr>
                  <w:rFonts w:ascii="Arial" w:hAnsi="Arial" w:cs="Arial"/>
                  <w:bCs/>
                  <w:sz w:val="16"/>
                </w:rPr>
                <w:t>25-Nov-15</w:t>
              </w:r>
            </w:ins>
          </w:p>
        </w:tc>
        <w:tc>
          <w:tcPr>
            <w:tcW w:w="776" w:type="dxa"/>
            <w:gridSpan w:val="2"/>
          </w:tcPr>
          <w:p w:rsidR="007B458C" w:rsidRDefault="007B458C" w:rsidP="00186A49">
            <w:pPr>
              <w:spacing w:before="60"/>
              <w:rPr>
                <w:ins w:id="64" w:author="Windows User" w:date="2015-11-25T12:43:00Z"/>
                <w:rFonts w:ascii="Arial" w:hAnsi="Arial" w:cs="Arial"/>
                <w:bCs/>
                <w:sz w:val="16"/>
              </w:rPr>
            </w:pPr>
            <w:ins w:id="65" w:author="Windows User" w:date="2015-11-25T12:43:00Z">
              <w:r>
                <w:rPr>
                  <w:rFonts w:ascii="Arial" w:hAnsi="Arial" w:cs="Arial"/>
                  <w:bCs/>
                  <w:sz w:val="16"/>
                </w:rPr>
                <w:t>Rijvi</w:t>
              </w:r>
            </w:ins>
          </w:p>
        </w:tc>
      </w:tr>
    </w:tbl>
    <w:p w:rsidR="00107819" w:rsidRDefault="00107819"/>
    <w:p w:rsidR="009E65F9" w:rsidRDefault="009E65F9"/>
    <w:p w:rsidR="009E65F9" w:rsidRDefault="009E65F9"/>
    <w:sectPr w:rsidR="009E65F9" w:rsidSect="00937013">
      <w:headerReference w:type="default"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246B" w:rsidRDefault="00BA246B">
      <w:r>
        <w:separator/>
      </w:r>
    </w:p>
  </w:endnote>
  <w:endnote w:type="continuationSeparator" w:id="0">
    <w:p w:rsidR="00BA246B" w:rsidRDefault="00BA2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A49" w:rsidRDefault="00186A49">
    <w:pPr>
      <w:pStyle w:val="Footer"/>
    </w:pPr>
    <w:r>
      <w:rPr>
        <w:snapToGrid w:val="0"/>
      </w:rPr>
      <w:tab/>
    </w:r>
    <w:fldSimple w:instr=" DOCPROPERTY &quot;Company&quot;  \* MERGEFORMAT ">
      <w:r w:rsidRPr="006768B8">
        <w:rPr>
          <w:rFonts w:ascii="Times" w:hAnsi="Times"/>
          <w:caps/>
          <w:snapToGrid w:val="0"/>
        </w:rPr>
        <w:t>Nexteer</w:t>
      </w:r>
    </w:fldSimple>
    <w:r>
      <w:rPr>
        <w:snapToGrid w:val="0"/>
      </w:rPr>
      <w:t xml:space="preserve"> CONFIDENTIAL</w:t>
    </w:r>
    <w:r>
      <w:rPr>
        <w:snapToGrid w:val="0"/>
      </w:rPr>
      <w:tab/>
    </w:r>
    <w:r>
      <w:rPr>
        <w:snapToGrid w:val="0"/>
        <w:sz w:val="16"/>
      </w:rPr>
      <w:t xml:space="preserve"> SWC Integration </w:t>
    </w:r>
    <w:r w:rsidRPr="001A574F">
      <w:rPr>
        <w:snapToGrid w:val="0"/>
        <w:sz w:val="16"/>
      </w:rPr>
      <w:t>T</w:t>
    </w:r>
    <w:r>
      <w:rPr>
        <w:snapToGrid w:val="0"/>
        <w:sz w:val="16"/>
      </w:rPr>
      <w:t>emplate EA3, Rev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246B" w:rsidRDefault="00BA246B">
      <w:r>
        <w:separator/>
      </w:r>
    </w:p>
  </w:footnote>
  <w:footnote w:type="continuationSeparator" w:id="0">
    <w:p w:rsidR="00BA246B" w:rsidRDefault="00BA24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A49" w:rsidRDefault="00186A49" w:rsidP="00D65A4D">
    <w:pPr>
      <w:pStyle w:val="Header"/>
      <w:pBdr>
        <w:bottom w:val="single" w:sz="4" w:space="1" w:color="auto"/>
      </w:pBdr>
      <w:tabs>
        <w:tab w:val="left" w:pos="1823"/>
      </w:tabs>
      <w:rPr>
        <w:b/>
      </w:rPr>
    </w:pPr>
    <w:r>
      <w:rPr>
        <w:b/>
      </w:rPr>
      <w:tab/>
    </w:r>
    <w:r>
      <w:rPr>
        <w:b/>
      </w:rPr>
      <w:tab/>
      <w:t>SWC INTEGRATION MANUAL</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186A49">
      <w:trPr>
        <w:cantSplit/>
      </w:trPr>
      <w:tc>
        <w:tcPr>
          <w:tcW w:w="990" w:type="dxa"/>
        </w:tcPr>
        <w:p w:rsidR="00186A49" w:rsidRDefault="00186A49">
          <w:pPr>
            <w:pStyle w:val="Header"/>
          </w:pPr>
          <w:r>
            <w:t>Title:</w:t>
          </w:r>
        </w:p>
      </w:tc>
      <w:tc>
        <w:tcPr>
          <w:tcW w:w="5400" w:type="dxa"/>
          <w:gridSpan w:val="3"/>
          <w:vMerge w:val="restart"/>
        </w:tcPr>
        <w:p w:rsidR="00186A49" w:rsidRDefault="00186A49">
          <w:pPr>
            <w:pStyle w:val="Header"/>
          </w:pPr>
          <w:r>
            <w:t>ePWM</w:t>
          </w:r>
        </w:p>
        <w:p w:rsidR="00186A49" w:rsidRDefault="00BD7F82" w:rsidP="001A574F">
          <w:pPr>
            <w:pStyle w:val="Header"/>
            <w:tabs>
              <w:tab w:val="clear" w:pos="4320"/>
              <w:tab w:val="clear" w:pos="8640"/>
              <w:tab w:val="center" w:pos="2592"/>
            </w:tabs>
          </w:pPr>
          <w:fldSimple w:instr=" DOCPROPERTY &quot;Product Line&quot;  \* MERGEFORMAT ">
            <w:r w:rsidR="00186A49">
              <w:t>Gen II+ EPS EA3</w:t>
            </w:r>
          </w:fldSimple>
          <w:r w:rsidR="00186A49">
            <w:tab/>
          </w:r>
        </w:p>
      </w:tc>
      <w:tc>
        <w:tcPr>
          <w:tcW w:w="1170" w:type="dxa"/>
        </w:tcPr>
        <w:p w:rsidR="00186A49" w:rsidRDefault="00186A49" w:rsidP="00DF56C9">
          <w:pPr>
            <w:pStyle w:val="Header"/>
          </w:pPr>
          <w:r>
            <w:t>Revision:</w:t>
          </w:r>
        </w:p>
      </w:tc>
      <w:tc>
        <w:tcPr>
          <w:tcW w:w="1350" w:type="dxa"/>
        </w:tcPr>
        <w:p w:rsidR="00186A49" w:rsidRDefault="00DF56C9">
          <w:pPr>
            <w:pStyle w:val="Header"/>
          </w:pPr>
          <w:del w:id="66" w:author="Windows User" w:date="2015-11-25T12:42:00Z">
            <w:r w:rsidDel="007B458C">
              <w:delText>8</w:delText>
            </w:r>
          </w:del>
          <w:ins w:id="67" w:author="Windows User" w:date="2015-11-25T12:42:00Z">
            <w:r w:rsidR="007B458C">
              <w:t>9</w:t>
            </w:r>
          </w:ins>
        </w:p>
      </w:tc>
    </w:tr>
    <w:tr w:rsidR="00186A49">
      <w:trPr>
        <w:cantSplit/>
      </w:trPr>
      <w:tc>
        <w:tcPr>
          <w:tcW w:w="990" w:type="dxa"/>
        </w:tcPr>
        <w:p w:rsidR="00186A49" w:rsidRDefault="00186A49">
          <w:pPr>
            <w:pStyle w:val="Header"/>
          </w:pPr>
          <w:r>
            <w:t xml:space="preserve">Product:     </w:t>
          </w:r>
        </w:p>
      </w:tc>
      <w:tc>
        <w:tcPr>
          <w:tcW w:w="5400" w:type="dxa"/>
          <w:gridSpan w:val="3"/>
          <w:vMerge/>
        </w:tcPr>
        <w:p w:rsidR="00186A49" w:rsidRDefault="00186A49">
          <w:pPr>
            <w:pStyle w:val="Header"/>
            <w:jc w:val="center"/>
          </w:pPr>
        </w:p>
      </w:tc>
      <w:tc>
        <w:tcPr>
          <w:tcW w:w="1170" w:type="dxa"/>
        </w:tcPr>
        <w:p w:rsidR="00186A49" w:rsidRDefault="00B8313D" w:rsidP="00BE3161">
          <w:pPr>
            <w:pStyle w:val="Header"/>
          </w:pPr>
          <w:r>
            <w:t>Rev: Da</w:t>
          </w:r>
          <w:r w:rsidR="00DF56C9">
            <w:t>te:</w:t>
          </w:r>
        </w:p>
      </w:tc>
      <w:tc>
        <w:tcPr>
          <w:tcW w:w="1350" w:type="dxa"/>
        </w:tcPr>
        <w:p w:rsidR="00186A49" w:rsidRDefault="00DF56C9">
          <w:pPr>
            <w:pStyle w:val="Header"/>
          </w:pPr>
          <w:del w:id="68" w:author="Windows User" w:date="2015-11-25T12:42:00Z">
            <w:r w:rsidDel="007B458C">
              <w:delText>28-Jan-2015</w:delText>
            </w:r>
          </w:del>
          <w:ins w:id="69" w:author="Windows User" w:date="2015-11-25T12:42:00Z">
            <w:r w:rsidR="007B458C">
              <w:t>25_Nov-15</w:t>
            </w:r>
          </w:ins>
        </w:p>
      </w:tc>
    </w:tr>
    <w:tr w:rsidR="00186A49">
      <w:trPr>
        <w:cantSplit/>
      </w:trPr>
      <w:tc>
        <w:tcPr>
          <w:tcW w:w="990" w:type="dxa"/>
        </w:tcPr>
        <w:p w:rsidR="00186A49" w:rsidRDefault="00186A49">
          <w:pPr>
            <w:pStyle w:val="Header"/>
          </w:pPr>
          <w:r>
            <w:t>Group:</w:t>
          </w:r>
        </w:p>
      </w:tc>
      <w:tc>
        <w:tcPr>
          <w:tcW w:w="1530" w:type="dxa"/>
        </w:tcPr>
        <w:p w:rsidR="00186A49" w:rsidRDefault="00186A49">
          <w:pPr>
            <w:pStyle w:val="Header"/>
          </w:pPr>
          <w:r>
            <w:t>ESG</w:t>
          </w:r>
        </w:p>
      </w:tc>
      <w:tc>
        <w:tcPr>
          <w:tcW w:w="1260" w:type="dxa"/>
        </w:tcPr>
        <w:p w:rsidR="00186A49" w:rsidRDefault="00186A49">
          <w:pPr>
            <w:pStyle w:val="Header"/>
          </w:pPr>
          <w:r>
            <w:t>Originator:</w:t>
          </w:r>
        </w:p>
      </w:tc>
      <w:tc>
        <w:tcPr>
          <w:tcW w:w="2610" w:type="dxa"/>
        </w:tcPr>
        <w:p w:rsidR="00186A49" w:rsidRDefault="00186A49" w:rsidP="00424E7A">
          <w:pPr>
            <w:pStyle w:val="Header"/>
          </w:pPr>
          <w:r>
            <w:t>Kathleen Creager</w:t>
          </w:r>
        </w:p>
      </w:tc>
      <w:tc>
        <w:tcPr>
          <w:tcW w:w="1170" w:type="dxa"/>
        </w:tcPr>
        <w:p w:rsidR="00186A49" w:rsidRDefault="00186A49">
          <w:pPr>
            <w:pStyle w:val="Header"/>
          </w:pPr>
          <w:r>
            <w:t>Page:</w:t>
          </w:r>
        </w:p>
      </w:tc>
      <w:tc>
        <w:tcPr>
          <w:tcW w:w="1350" w:type="dxa"/>
        </w:tcPr>
        <w:p w:rsidR="00186A49" w:rsidRDefault="00186A49">
          <w:pPr>
            <w:pStyle w:val="Header"/>
          </w:pPr>
          <w:r>
            <w:rPr>
              <w:rStyle w:val="PageNumber"/>
            </w:rPr>
            <w:fldChar w:fldCharType="begin"/>
          </w:r>
          <w:r>
            <w:rPr>
              <w:rStyle w:val="PageNumber"/>
            </w:rPr>
            <w:instrText xml:space="preserve"> PAGE </w:instrText>
          </w:r>
          <w:r>
            <w:rPr>
              <w:rStyle w:val="PageNumber"/>
            </w:rPr>
            <w:fldChar w:fldCharType="separate"/>
          </w:r>
          <w:r w:rsidR="00B44E86">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B44E86">
            <w:rPr>
              <w:rStyle w:val="PageNumber"/>
              <w:noProof/>
            </w:rPr>
            <w:t>12</w:t>
          </w:r>
          <w:r>
            <w:rPr>
              <w:rStyle w:val="PageNumber"/>
            </w:rPr>
            <w:fldChar w:fldCharType="end"/>
          </w:r>
        </w:p>
      </w:tc>
    </w:tr>
  </w:tbl>
  <w:p w:rsidR="00186A49" w:rsidRDefault="00186A49">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0FC373E"/>
    <w:multiLevelType w:val="hybridMultilevel"/>
    <w:tmpl w:val="E3246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4A5B4A"/>
    <w:multiLevelType w:val="hybridMultilevel"/>
    <w:tmpl w:val="4320910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F925715"/>
    <w:multiLevelType w:val="hybridMultilevel"/>
    <w:tmpl w:val="1F78A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804561"/>
    <w:multiLevelType w:val="hybridMultilevel"/>
    <w:tmpl w:val="96664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D473EFF"/>
    <w:multiLevelType w:val="hybridMultilevel"/>
    <w:tmpl w:val="823E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0E0FC3"/>
    <w:multiLevelType w:val="hybridMultilevel"/>
    <w:tmpl w:val="DDB6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8A0106C"/>
    <w:multiLevelType w:val="hybridMultilevel"/>
    <w:tmpl w:val="C2CA6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13">
    <w:nsid w:val="4ABA06E3"/>
    <w:multiLevelType w:val="hybridMultilevel"/>
    <w:tmpl w:val="DC1A549E"/>
    <w:lvl w:ilvl="0" w:tplc="0409000F">
      <w:start w:val="1"/>
      <w:numFmt w:val="decimal"/>
      <w:lvlText w:val="%1."/>
      <w:lvlJc w:val="left"/>
      <w:pPr>
        <w:ind w:left="752" w:hanging="360"/>
      </w:pPr>
    </w:lvl>
    <w:lvl w:ilvl="1" w:tplc="04090019">
      <w:start w:val="1"/>
      <w:numFmt w:val="lowerLetter"/>
      <w:lvlText w:val="%2."/>
      <w:lvlJc w:val="left"/>
      <w:pPr>
        <w:ind w:left="1472" w:hanging="360"/>
      </w:pPr>
    </w:lvl>
    <w:lvl w:ilvl="2" w:tplc="0409001B" w:tentative="1">
      <w:start w:val="1"/>
      <w:numFmt w:val="lowerRoman"/>
      <w:lvlText w:val="%3."/>
      <w:lvlJc w:val="right"/>
      <w:pPr>
        <w:ind w:left="2192" w:hanging="180"/>
      </w:pPr>
    </w:lvl>
    <w:lvl w:ilvl="3" w:tplc="0409000F" w:tentative="1">
      <w:start w:val="1"/>
      <w:numFmt w:val="decimal"/>
      <w:lvlText w:val="%4."/>
      <w:lvlJc w:val="left"/>
      <w:pPr>
        <w:ind w:left="2912" w:hanging="360"/>
      </w:pPr>
    </w:lvl>
    <w:lvl w:ilvl="4" w:tplc="04090019" w:tentative="1">
      <w:start w:val="1"/>
      <w:numFmt w:val="lowerLetter"/>
      <w:lvlText w:val="%5."/>
      <w:lvlJc w:val="left"/>
      <w:pPr>
        <w:ind w:left="3632" w:hanging="360"/>
      </w:pPr>
    </w:lvl>
    <w:lvl w:ilvl="5" w:tplc="0409001B" w:tentative="1">
      <w:start w:val="1"/>
      <w:numFmt w:val="lowerRoman"/>
      <w:lvlText w:val="%6."/>
      <w:lvlJc w:val="right"/>
      <w:pPr>
        <w:ind w:left="4352" w:hanging="180"/>
      </w:pPr>
    </w:lvl>
    <w:lvl w:ilvl="6" w:tplc="0409000F" w:tentative="1">
      <w:start w:val="1"/>
      <w:numFmt w:val="decimal"/>
      <w:lvlText w:val="%7."/>
      <w:lvlJc w:val="left"/>
      <w:pPr>
        <w:ind w:left="5072" w:hanging="360"/>
      </w:pPr>
    </w:lvl>
    <w:lvl w:ilvl="7" w:tplc="04090019" w:tentative="1">
      <w:start w:val="1"/>
      <w:numFmt w:val="lowerLetter"/>
      <w:lvlText w:val="%8."/>
      <w:lvlJc w:val="left"/>
      <w:pPr>
        <w:ind w:left="5792" w:hanging="360"/>
      </w:pPr>
    </w:lvl>
    <w:lvl w:ilvl="8" w:tplc="0409001B" w:tentative="1">
      <w:start w:val="1"/>
      <w:numFmt w:val="lowerRoman"/>
      <w:lvlText w:val="%9."/>
      <w:lvlJc w:val="right"/>
      <w:pPr>
        <w:ind w:left="6512" w:hanging="180"/>
      </w:pPr>
    </w:lvl>
  </w:abstractNum>
  <w:abstractNum w:abstractNumId="14">
    <w:nsid w:val="4AD814CE"/>
    <w:multiLevelType w:val="hybridMultilevel"/>
    <w:tmpl w:val="186A0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0A46D86"/>
    <w:multiLevelType w:val="hybridMultilevel"/>
    <w:tmpl w:val="EBBC4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7B394E"/>
    <w:multiLevelType w:val="hybridMultilevel"/>
    <w:tmpl w:val="5212E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5484EFE"/>
    <w:multiLevelType w:val="hybridMultilevel"/>
    <w:tmpl w:val="3DA6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304DB6"/>
    <w:multiLevelType w:val="hybridMultilevel"/>
    <w:tmpl w:val="45121902"/>
    <w:lvl w:ilvl="0" w:tplc="C6507A1E">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22">
    <w:nsid w:val="78F777E5"/>
    <w:multiLevelType w:val="hybridMultilevel"/>
    <w:tmpl w:val="A28A3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975107"/>
    <w:multiLevelType w:val="multilevel"/>
    <w:tmpl w:val="8654D8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3"/>
  </w:num>
  <w:num w:numId="2">
    <w:abstractNumId w:val="21"/>
  </w:num>
  <w:num w:numId="3">
    <w:abstractNumId w:val="12"/>
  </w:num>
  <w:num w:numId="4">
    <w:abstractNumId w:val="0"/>
  </w:num>
  <w:num w:numId="5">
    <w:abstractNumId w:val="10"/>
  </w:num>
  <w:num w:numId="6">
    <w:abstractNumId w:val="3"/>
  </w:num>
  <w:num w:numId="7">
    <w:abstractNumId w:val="6"/>
  </w:num>
  <w:num w:numId="8">
    <w:abstractNumId w:val="7"/>
  </w:num>
  <w:num w:numId="9">
    <w:abstractNumId w:val="18"/>
  </w:num>
  <w:num w:numId="10">
    <w:abstractNumId w:val="15"/>
  </w:num>
  <w:num w:numId="11">
    <w:abstractNumId w:val="2"/>
  </w:num>
  <w:num w:numId="12">
    <w:abstractNumId w:val="13"/>
  </w:num>
  <w:num w:numId="13">
    <w:abstractNumId w:val="1"/>
  </w:num>
  <w:num w:numId="14">
    <w:abstractNumId w:val="16"/>
  </w:num>
  <w:num w:numId="15">
    <w:abstractNumId w:val="9"/>
  </w:num>
  <w:num w:numId="16">
    <w:abstractNumId w:val="11"/>
  </w:num>
  <w:num w:numId="17">
    <w:abstractNumId w:val="8"/>
  </w:num>
  <w:num w:numId="18">
    <w:abstractNumId w:val="14"/>
  </w:num>
  <w:num w:numId="19">
    <w:abstractNumId w:val="17"/>
  </w:num>
  <w:num w:numId="20">
    <w:abstractNumId w:val="4"/>
  </w:num>
  <w:num w:numId="21">
    <w:abstractNumId w:val="5"/>
  </w:num>
  <w:num w:numId="22">
    <w:abstractNumId w:val="22"/>
  </w:num>
  <w:num w:numId="23">
    <w:abstractNumId w:val="19"/>
  </w:num>
  <w:num w:numId="24">
    <w:abstractNumId w:val="20"/>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B39"/>
    <w:rsid w:val="00002748"/>
    <w:rsid w:val="00011D95"/>
    <w:rsid w:val="00016211"/>
    <w:rsid w:val="0003093D"/>
    <w:rsid w:val="000316B7"/>
    <w:rsid w:val="00035442"/>
    <w:rsid w:val="00036AF7"/>
    <w:rsid w:val="00044C07"/>
    <w:rsid w:val="00050365"/>
    <w:rsid w:val="00064C9B"/>
    <w:rsid w:val="00072C76"/>
    <w:rsid w:val="000A68B5"/>
    <w:rsid w:val="000A78A4"/>
    <w:rsid w:val="000B6E26"/>
    <w:rsid w:val="000B7B76"/>
    <w:rsid w:val="000C2C6D"/>
    <w:rsid w:val="000D28B1"/>
    <w:rsid w:val="000E1C0D"/>
    <w:rsid w:val="000F6967"/>
    <w:rsid w:val="00101096"/>
    <w:rsid w:val="00107819"/>
    <w:rsid w:val="00134908"/>
    <w:rsid w:val="00154889"/>
    <w:rsid w:val="00162F98"/>
    <w:rsid w:val="001719F7"/>
    <w:rsid w:val="00173656"/>
    <w:rsid w:val="00176DD6"/>
    <w:rsid w:val="00176F97"/>
    <w:rsid w:val="00186A49"/>
    <w:rsid w:val="00191A97"/>
    <w:rsid w:val="00192534"/>
    <w:rsid w:val="001A0806"/>
    <w:rsid w:val="001A2509"/>
    <w:rsid w:val="001A574F"/>
    <w:rsid w:val="001B60DF"/>
    <w:rsid w:val="001C67A3"/>
    <w:rsid w:val="001D6A7F"/>
    <w:rsid w:val="001E28D1"/>
    <w:rsid w:val="001E475E"/>
    <w:rsid w:val="001F09B2"/>
    <w:rsid w:val="001F4E5E"/>
    <w:rsid w:val="001F7009"/>
    <w:rsid w:val="00200C82"/>
    <w:rsid w:val="0020722A"/>
    <w:rsid w:val="002105A2"/>
    <w:rsid w:val="00251AC0"/>
    <w:rsid w:val="00260F90"/>
    <w:rsid w:val="00264E9B"/>
    <w:rsid w:val="002651B5"/>
    <w:rsid w:val="00274532"/>
    <w:rsid w:val="00275B51"/>
    <w:rsid w:val="00282852"/>
    <w:rsid w:val="00285CB3"/>
    <w:rsid w:val="00295CD1"/>
    <w:rsid w:val="00297784"/>
    <w:rsid w:val="002B792F"/>
    <w:rsid w:val="002B7B9F"/>
    <w:rsid w:val="002C03D8"/>
    <w:rsid w:val="002C607F"/>
    <w:rsid w:val="00315335"/>
    <w:rsid w:val="003267A3"/>
    <w:rsid w:val="0034046E"/>
    <w:rsid w:val="00347B0F"/>
    <w:rsid w:val="00353877"/>
    <w:rsid w:val="0036693A"/>
    <w:rsid w:val="003727AF"/>
    <w:rsid w:val="0037668F"/>
    <w:rsid w:val="003C4D3F"/>
    <w:rsid w:val="003D7910"/>
    <w:rsid w:val="003F5475"/>
    <w:rsid w:val="00416335"/>
    <w:rsid w:val="0042274E"/>
    <w:rsid w:val="00424E7A"/>
    <w:rsid w:val="00444BC9"/>
    <w:rsid w:val="00445954"/>
    <w:rsid w:val="004527BC"/>
    <w:rsid w:val="00477953"/>
    <w:rsid w:val="00477FF8"/>
    <w:rsid w:val="004825AF"/>
    <w:rsid w:val="004A30FB"/>
    <w:rsid w:val="004A6F50"/>
    <w:rsid w:val="004A781C"/>
    <w:rsid w:val="004F5328"/>
    <w:rsid w:val="00510DCD"/>
    <w:rsid w:val="00515922"/>
    <w:rsid w:val="00546E14"/>
    <w:rsid w:val="00553AD1"/>
    <w:rsid w:val="00556D14"/>
    <w:rsid w:val="00560FA0"/>
    <w:rsid w:val="00567517"/>
    <w:rsid w:val="00590D11"/>
    <w:rsid w:val="0059107C"/>
    <w:rsid w:val="005B1C26"/>
    <w:rsid w:val="005C1100"/>
    <w:rsid w:val="005C2A99"/>
    <w:rsid w:val="005C2C1C"/>
    <w:rsid w:val="005C7476"/>
    <w:rsid w:val="005D4D7D"/>
    <w:rsid w:val="005D5FE4"/>
    <w:rsid w:val="00600F43"/>
    <w:rsid w:val="0060597A"/>
    <w:rsid w:val="00606119"/>
    <w:rsid w:val="00616853"/>
    <w:rsid w:val="00626A38"/>
    <w:rsid w:val="00641974"/>
    <w:rsid w:val="00651481"/>
    <w:rsid w:val="006524C1"/>
    <w:rsid w:val="006549E5"/>
    <w:rsid w:val="00674ADF"/>
    <w:rsid w:val="006768B8"/>
    <w:rsid w:val="00683DCF"/>
    <w:rsid w:val="00694DC5"/>
    <w:rsid w:val="006C4A52"/>
    <w:rsid w:val="006D151B"/>
    <w:rsid w:val="006D33CC"/>
    <w:rsid w:val="006D358E"/>
    <w:rsid w:val="006D676A"/>
    <w:rsid w:val="006E3AE5"/>
    <w:rsid w:val="006E428F"/>
    <w:rsid w:val="006F01A3"/>
    <w:rsid w:val="00701150"/>
    <w:rsid w:val="00703454"/>
    <w:rsid w:val="00706174"/>
    <w:rsid w:val="00707AA7"/>
    <w:rsid w:val="00714874"/>
    <w:rsid w:val="007151C5"/>
    <w:rsid w:val="00731BE2"/>
    <w:rsid w:val="00732C30"/>
    <w:rsid w:val="0075472B"/>
    <w:rsid w:val="00757049"/>
    <w:rsid w:val="0076047D"/>
    <w:rsid w:val="00783C14"/>
    <w:rsid w:val="007A37A6"/>
    <w:rsid w:val="007A69AC"/>
    <w:rsid w:val="007B458C"/>
    <w:rsid w:val="007B76C3"/>
    <w:rsid w:val="007C4C59"/>
    <w:rsid w:val="007D26F8"/>
    <w:rsid w:val="007D72DE"/>
    <w:rsid w:val="007F0489"/>
    <w:rsid w:val="008050CA"/>
    <w:rsid w:val="0081314C"/>
    <w:rsid w:val="008242F0"/>
    <w:rsid w:val="00836AC1"/>
    <w:rsid w:val="00841B2A"/>
    <w:rsid w:val="008510F0"/>
    <w:rsid w:val="008535B2"/>
    <w:rsid w:val="00853710"/>
    <w:rsid w:val="008609CE"/>
    <w:rsid w:val="00880576"/>
    <w:rsid w:val="00883552"/>
    <w:rsid w:val="008A7889"/>
    <w:rsid w:val="008B2656"/>
    <w:rsid w:val="008B3E94"/>
    <w:rsid w:val="008C5D9C"/>
    <w:rsid w:val="008C65EB"/>
    <w:rsid w:val="008C6C35"/>
    <w:rsid w:val="008D2035"/>
    <w:rsid w:val="008E2475"/>
    <w:rsid w:val="008F38FB"/>
    <w:rsid w:val="008F6DBB"/>
    <w:rsid w:val="00900B9A"/>
    <w:rsid w:val="00916B39"/>
    <w:rsid w:val="0092194D"/>
    <w:rsid w:val="00932473"/>
    <w:rsid w:val="00932C7E"/>
    <w:rsid w:val="00937013"/>
    <w:rsid w:val="00941CFE"/>
    <w:rsid w:val="00942F40"/>
    <w:rsid w:val="00955F6A"/>
    <w:rsid w:val="00957470"/>
    <w:rsid w:val="00971904"/>
    <w:rsid w:val="00987833"/>
    <w:rsid w:val="009B20B2"/>
    <w:rsid w:val="009B3712"/>
    <w:rsid w:val="009C1FC9"/>
    <w:rsid w:val="009E65F9"/>
    <w:rsid w:val="00A03FE3"/>
    <w:rsid w:val="00A126B2"/>
    <w:rsid w:val="00A17EB8"/>
    <w:rsid w:val="00A250FF"/>
    <w:rsid w:val="00A268FB"/>
    <w:rsid w:val="00A40CFD"/>
    <w:rsid w:val="00A46F8D"/>
    <w:rsid w:val="00A672EE"/>
    <w:rsid w:val="00A67644"/>
    <w:rsid w:val="00A700CF"/>
    <w:rsid w:val="00A82D30"/>
    <w:rsid w:val="00A86E8E"/>
    <w:rsid w:val="00A90D3D"/>
    <w:rsid w:val="00AD699E"/>
    <w:rsid w:val="00AD731B"/>
    <w:rsid w:val="00AE4F56"/>
    <w:rsid w:val="00AF0E90"/>
    <w:rsid w:val="00AF3F7D"/>
    <w:rsid w:val="00B21FBF"/>
    <w:rsid w:val="00B27D95"/>
    <w:rsid w:val="00B3002E"/>
    <w:rsid w:val="00B44E86"/>
    <w:rsid w:val="00B54697"/>
    <w:rsid w:val="00B5594D"/>
    <w:rsid w:val="00B57FE6"/>
    <w:rsid w:val="00B611C5"/>
    <w:rsid w:val="00B61EA3"/>
    <w:rsid w:val="00B70668"/>
    <w:rsid w:val="00B725C1"/>
    <w:rsid w:val="00B82469"/>
    <w:rsid w:val="00B8313D"/>
    <w:rsid w:val="00B86D6A"/>
    <w:rsid w:val="00BA246B"/>
    <w:rsid w:val="00BC47D2"/>
    <w:rsid w:val="00BC5DE5"/>
    <w:rsid w:val="00BD008B"/>
    <w:rsid w:val="00BD15D2"/>
    <w:rsid w:val="00BD3DFF"/>
    <w:rsid w:val="00BD6243"/>
    <w:rsid w:val="00BD7F82"/>
    <w:rsid w:val="00BE0AEC"/>
    <w:rsid w:val="00BE3161"/>
    <w:rsid w:val="00BE75C6"/>
    <w:rsid w:val="00BF364D"/>
    <w:rsid w:val="00C219AA"/>
    <w:rsid w:val="00C31D71"/>
    <w:rsid w:val="00C321D4"/>
    <w:rsid w:val="00C35BD3"/>
    <w:rsid w:val="00C36EC8"/>
    <w:rsid w:val="00C40540"/>
    <w:rsid w:val="00C512F1"/>
    <w:rsid w:val="00C5239A"/>
    <w:rsid w:val="00C72FFA"/>
    <w:rsid w:val="00C85C84"/>
    <w:rsid w:val="00C918D1"/>
    <w:rsid w:val="00CA3406"/>
    <w:rsid w:val="00CC05FD"/>
    <w:rsid w:val="00CE642A"/>
    <w:rsid w:val="00D032B3"/>
    <w:rsid w:val="00D174F8"/>
    <w:rsid w:val="00D2378A"/>
    <w:rsid w:val="00D65A4D"/>
    <w:rsid w:val="00D70AF3"/>
    <w:rsid w:val="00D73EE5"/>
    <w:rsid w:val="00D76462"/>
    <w:rsid w:val="00D86173"/>
    <w:rsid w:val="00D94BDD"/>
    <w:rsid w:val="00D9560D"/>
    <w:rsid w:val="00DC10CD"/>
    <w:rsid w:val="00DC7E08"/>
    <w:rsid w:val="00DD6CAA"/>
    <w:rsid w:val="00DE03FA"/>
    <w:rsid w:val="00DE4889"/>
    <w:rsid w:val="00DF56C9"/>
    <w:rsid w:val="00E17CA7"/>
    <w:rsid w:val="00E35057"/>
    <w:rsid w:val="00E509F1"/>
    <w:rsid w:val="00E5472B"/>
    <w:rsid w:val="00E5482D"/>
    <w:rsid w:val="00E57C42"/>
    <w:rsid w:val="00E65911"/>
    <w:rsid w:val="00E706BE"/>
    <w:rsid w:val="00E76D9B"/>
    <w:rsid w:val="00E91ADF"/>
    <w:rsid w:val="00EA783D"/>
    <w:rsid w:val="00ED15E6"/>
    <w:rsid w:val="00EE5444"/>
    <w:rsid w:val="00F122CF"/>
    <w:rsid w:val="00F15676"/>
    <w:rsid w:val="00F50821"/>
    <w:rsid w:val="00F5400F"/>
    <w:rsid w:val="00F638B9"/>
    <w:rsid w:val="00F648ED"/>
    <w:rsid w:val="00F64CF7"/>
    <w:rsid w:val="00F80F31"/>
    <w:rsid w:val="00F82E8E"/>
    <w:rsid w:val="00F85842"/>
    <w:rsid w:val="00F957FA"/>
    <w:rsid w:val="00FB2942"/>
    <w:rsid w:val="00FB432D"/>
    <w:rsid w:val="00FD0ECE"/>
    <w:rsid w:val="00FF2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444"/>
    <w:pPr>
      <w:spacing w:after="120"/>
    </w:pPr>
  </w:style>
  <w:style w:type="paragraph" w:styleId="Heading1">
    <w:name w:val="heading 1"/>
    <w:basedOn w:val="Normal"/>
    <w:next w:val="Normal"/>
    <w:link w:val="Heading1Char"/>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link w:val="Heading2Char"/>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uiPriority w:val="39"/>
    <w:qFormat/>
    <w:rsid w:val="00853710"/>
    <w:pPr>
      <w:tabs>
        <w:tab w:val="left" w:pos="880"/>
        <w:tab w:val="right" w:leader="dot" w:pos="8640"/>
      </w:tabs>
      <w:ind w:left="240"/>
      <w:jc w:val="both"/>
    </w:pPr>
  </w:style>
  <w:style w:type="paragraph" w:customStyle="1" w:styleId="TableItems">
    <w:name w:val="Table Items"/>
    <w:basedOn w:val="Normal"/>
    <w:rsid w:val="00937013"/>
    <w:pPr>
      <w:keepNext/>
      <w:spacing w:before="60" w:after="60"/>
      <w:jc w:val="center"/>
    </w:pPr>
  </w:style>
  <w:style w:type="paragraph" w:styleId="TOCHeading">
    <w:name w:val="TOC Heading"/>
    <w:basedOn w:val="Heading1"/>
    <w:next w:val="Normal"/>
    <w:uiPriority w:val="39"/>
    <w:semiHidden/>
    <w:unhideWhenUsed/>
    <w:qFormat/>
    <w:rsid w:val="00D9560D"/>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styleId="TOC1">
    <w:name w:val="toc 1"/>
    <w:basedOn w:val="Normal"/>
    <w:next w:val="Normal"/>
    <w:autoRedefine/>
    <w:uiPriority w:val="39"/>
    <w:unhideWhenUsed/>
    <w:qFormat/>
    <w:rsid w:val="00D9560D"/>
    <w:pPr>
      <w:spacing w:after="100"/>
    </w:pPr>
  </w:style>
  <w:style w:type="paragraph" w:styleId="TOC3">
    <w:name w:val="toc 3"/>
    <w:basedOn w:val="Normal"/>
    <w:next w:val="Normal"/>
    <w:autoRedefine/>
    <w:uiPriority w:val="39"/>
    <w:unhideWhenUsed/>
    <w:qFormat/>
    <w:rsid w:val="00D9560D"/>
    <w:pPr>
      <w:spacing w:after="100"/>
      <w:ind w:left="400"/>
    </w:pPr>
  </w:style>
  <w:style w:type="character" w:styleId="Hyperlink">
    <w:name w:val="Hyperlink"/>
    <w:basedOn w:val="DefaultParagraphFont"/>
    <w:uiPriority w:val="99"/>
    <w:unhideWhenUsed/>
    <w:rsid w:val="00D9560D"/>
    <w:rPr>
      <w:color w:val="0000FF" w:themeColor="hyperlink"/>
      <w:u w:val="single"/>
    </w:rPr>
  </w:style>
  <w:style w:type="paragraph" w:styleId="BalloonText">
    <w:name w:val="Balloon Text"/>
    <w:basedOn w:val="Normal"/>
    <w:link w:val="BalloonTextChar"/>
    <w:uiPriority w:val="99"/>
    <w:semiHidden/>
    <w:unhideWhenUsed/>
    <w:rsid w:val="00D9560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60D"/>
    <w:rPr>
      <w:rFonts w:ascii="Tahoma" w:hAnsi="Tahoma" w:cs="Tahoma"/>
      <w:sz w:val="16"/>
      <w:szCs w:val="16"/>
    </w:rPr>
  </w:style>
  <w:style w:type="paragraph" w:styleId="Title">
    <w:name w:val="Title"/>
    <w:basedOn w:val="Normal"/>
    <w:next w:val="Normal"/>
    <w:link w:val="TitleChar"/>
    <w:uiPriority w:val="10"/>
    <w:qFormat/>
    <w:rsid w:val="00A17EB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EB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768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Accent11">
    <w:name w:val="Light List - Accent 11"/>
    <w:basedOn w:val="TableNormal"/>
    <w:uiPriority w:val="61"/>
    <w:rsid w:val="006768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F80F31"/>
    <w:pPr>
      <w:ind w:left="720"/>
      <w:contextualSpacing/>
    </w:pPr>
  </w:style>
  <w:style w:type="character" w:customStyle="1" w:styleId="Heading2Char">
    <w:name w:val="Heading 2 Char"/>
    <w:basedOn w:val="DefaultParagraphFont"/>
    <w:link w:val="Heading2"/>
    <w:rsid w:val="00477FF8"/>
    <w:rPr>
      <w:rFonts w:ascii="Arial" w:hAnsi="Arial"/>
      <w:b/>
      <w:sz w:val="24"/>
    </w:rPr>
  </w:style>
  <w:style w:type="character" w:customStyle="1" w:styleId="Heading3Char">
    <w:name w:val="Heading 3 Char"/>
    <w:basedOn w:val="DefaultParagraphFont"/>
    <w:link w:val="Heading3"/>
    <w:rsid w:val="00D174F8"/>
    <w:rPr>
      <w:rFonts w:ascii="Arial" w:hAnsi="Arial"/>
      <w:b/>
      <w:sz w:val="24"/>
    </w:rPr>
  </w:style>
  <w:style w:type="character" w:styleId="CommentReference">
    <w:name w:val="annotation reference"/>
    <w:basedOn w:val="DefaultParagraphFont"/>
    <w:uiPriority w:val="99"/>
    <w:semiHidden/>
    <w:unhideWhenUsed/>
    <w:rsid w:val="00701150"/>
    <w:rPr>
      <w:sz w:val="16"/>
      <w:szCs w:val="16"/>
    </w:rPr>
  </w:style>
  <w:style w:type="paragraph" w:styleId="CommentText">
    <w:name w:val="annotation text"/>
    <w:basedOn w:val="Normal"/>
    <w:link w:val="CommentTextChar"/>
    <w:uiPriority w:val="99"/>
    <w:semiHidden/>
    <w:unhideWhenUsed/>
    <w:rsid w:val="00701150"/>
  </w:style>
  <w:style w:type="character" w:customStyle="1" w:styleId="CommentTextChar">
    <w:name w:val="Comment Text Char"/>
    <w:basedOn w:val="DefaultParagraphFont"/>
    <w:link w:val="CommentText"/>
    <w:uiPriority w:val="99"/>
    <w:semiHidden/>
    <w:rsid w:val="00701150"/>
  </w:style>
  <w:style w:type="paragraph" w:styleId="CommentSubject">
    <w:name w:val="annotation subject"/>
    <w:basedOn w:val="CommentText"/>
    <w:next w:val="CommentText"/>
    <w:link w:val="CommentSubjectChar"/>
    <w:uiPriority w:val="99"/>
    <w:semiHidden/>
    <w:unhideWhenUsed/>
    <w:rsid w:val="00701150"/>
    <w:rPr>
      <w:b/>
      <w:bCs/>
    </w:rPr>
  </w:style>
  <w:style w:type="character" w:customStyle="1" w:styleId="CommentSubjectChar">
    <w:name w:val="Comment Subject Char"/>
    <w:basedOn w:val="CommentTextChar"/>
    <w:link w:val="CommentSubject"/>
    <w:uiPriority w:val="99"/>
    <w:semiHidden/>
    <w:rsid w:val="00701150"/>
    <w:rPr>
      <w:b/>
      <w:bCs/>
    </w:rPr>
  </w:style>
  <w:style w:type="paragraph" w:styleId="Revision">
    <w:name w:val="Revision"/>
    <w:hidden/>
    <w:uiPriority w:val="99"/>
    <w:semiHidden/>
    <w:rsid w:val="00701150"/>
  </w:style>
  <w:style w:type="paragraph" w:styleId="Subtitle">
    <w:name w:val="Subtitle"/>
    <w:basedOn w:val="Normal"/>
    <w:next w:val="Normal"/>
    <w:link w:val="SubtitleChar"/>
    <w:uiPriority w:val="11"/>
    <w:qFormat/>
    <w:rsid w:val="00B7066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0668"/>
    <w:rPr>
      <w:rFonts w:asciiTheme="majorHAnsi" w:eastAsiaTheme="majorEastAsia" w:hAnsiTheme="majorHAnsi" w:cstheme="majorBidi"/>
      <w:i/>
      <w:iCs/>
      <w:color w:val="4F81BD" w:themeColor="accent1"/>
      <w:spacing w:val="15"/>
      <w:sz w:val="24"/>
      <w:szCs w:val="24"/>
    </w:rPr>
  </w:style>
  <w:style w:type="table" w:customStyle="1" w:styleId="LightList-Accent12">
    <w:name w:val="Light List - Accent 12"/>
    <w:basedOn w:val="TableNormal"/>
    <w:uiPriority w:val="61"/>
    <w:rsid w:val="006524C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rsid w:val="00EE5444"/>
    <w:rPr>
      <w:rFonts w:ascii="Arial" w:hAnsi="Arial"/>
      <w:b/>
      <w:kern w:val="28"/>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444"/>
    <w:pPr>
      <w:spacing w:after="120"/>
    </w:pPr>
  </w:style>
  <w:style w:type="paragraph" w:styleId="Heading1">
    <w:name w:val="heading 1"/>
    <w:basedOn w:val="Normal"/>
    <w:next w:val="Normal"/>
    <w:link w:val="Heading1Char"/>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link w:val="Heading2Char"/>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uiPriority w:val="39"/>
    <w:qFormat/>
    <w:rsid w:val="00853710"/>
    <w:pPr>
      <w:tabs>
        <w:tab w:val="left" w:pos="880"/>
        <w:tab w:val="right" w:leader="dot" w:pos="8640"/>
      </w:tabs>
      <w:ind w:left="240"/>
      <w:jc w:val="both"/>
    </w:pPr>
  </w:style>
  <w:style w:type="paragraph" w:customStyle="1" w:styleId="TableItems">
    <w:name w:val="Table Items"/>
    <w:basedOn w:val="Normal"/>
    <w:rsid w:val="00937013"/>
    <w:pPr>
      <w:keepNext/>
      <w:spacing w:before="60" w:after="60"/>
      <w:jc w:val="center"/>
    </w:pPr>
  </w:style>
  <w:style w:type="paragraph" w:styleId="TOCHeading">
    <w:name w:val="TOC Heading"/>
    <w:basedOn w:val="Heading1"/>
    <w:next w:val="Normal"/>
    <w:uiPriority w:val="39"/>
    <w:semiHidden/>
    <w:unhideWhenUsed/>
    <w:qFormat/>
    <w:rsid w:val="00D9560D"/>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styleId="TOC1">
    <w:name w:val="toc 1"/>
    <w:basedOn w:val="Normal"/>
    <w:next w:val="Normal"/>
    <w:autoRedefine/>
    <w:uiPriority w:val="39"/>
    <w:unhideWhenUsed/>
    <w:qFormat/>
    <w:rsid w:val="00D9560D"/>
    <w:pPr>
      <w:spacing w:after="100"/>
    </w:pPr>
  </w:style>
  <w:style w:type="paragraph" w:styleId="TOC3">
    <w:name w:val="toc 3"/>
    <w:basedOn w:val="Normal"/>
    <w:next w:val="Normal"/>
    <w:autoRedefine/>
    <w:uiPriority w:val="39"/>
    <w:unhideWhenUsed/>
    <w:qFormat/>
    <w:rsid w:val="00D9560D"/>
    <w:pPr>
      <w:spacing w:after="100"/>
      <w:ind w:left="400"/>
    </w:pPr>
  </w:style>
  <w:style w:type="character" w:styleId="Hyperlink">
    <w:name w:val="Hyperlink"/>
    <w:basedOn w:val="DefaultParagraphFont"/>
    <w:uiPriority w:val="99"/>
    <w:unhideWhenUsed/>
    <w:rsid w:val="00D9560D"/>
    <w:rPr>
      <w:color w:val="0000FF" w:themeColor="hyperlink"/>
      <w:u w:val="single"/>
    </w:rPr>
  </w:style>
  <w:style w:type="paragraph" w:styleId="BalloonText">
    <w:name w:val="Balloon Text"/>
    <w:basedOn w:val="Normal"/>
    <w:link w:val="BalloonTextChar"/>
    <w:uiPriority w:val="99"/>
    <w:semiHidden/>
    <w:unhideWhenUsed/>
    <w:rsid w:val="00D9560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60D"/>
    <w:rPr>
      <w:rFonts w:ascii="Tahoma" w:hAnsi="Tahoma" w:cs="Tahoma"/>
      <w:sz w:val="16"/>
      <w:szCs w:val="16"/>
    </w:rPr>
  </w:style>
  <w:style w:type="paragraph" w:styleId="Title">
    <w:name w:val="Title"/>
    <w:basedOn w:val="Normal"/>
    <w:next w:val="Normal"/>
    <w:link w:val="TitleChar"/>
    <w:uiPriority w:val="10"/>
    <w:qFormat/>
    <w:rsid w:val="00A17EB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EB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768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Accent11">
    <w:name w:val="Light List - Accent 11"/>
    <w:basedOn w:val="TableNormal"/>
    <w:uiPriority w:val="61"/>
    <w:rsid w:val="006768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F80F31"/>
    <w:pPr>
      <w:ind w:left="720"/>
      <w:contextualSpacing/>
    </w:pPr>
  </w:style>
  <w:style w:type="character" w:customStyle="1" w:styleId="Heading2Char">
    <w:name w:val="Heading 2 Char"/>
    <w:basedOn w:val="DefaultParagraphFont"/>
    <w:link w:val="Heading2"/>
    <w:rsid w:val="00477FF8"/>
    <w:rPr>
      <w:rFonts w:ascii="Arial" w:hAnsi="Arial"/>
      <w:b/>
      <w:sz w:val="24"/>
    </w:rPr>
  </w:style>
  <w:style w:type="character" w:customStyle="1" w:styleId="Heading3Char">
    <w:name w:val="Heading 3 Char"/>
    <w:basedOn w:val="DefaultParagraphFont"/>
    <w:link w:val="Heading3"/>
    <w:rsid w:val="00D174F8"/>
    <w:rPr>
      <w:rFonts w:ascii="Arial" w:hAnsi="Arial"/>
      <w:b/>
      <w:sz w:val="24"/>
    </w:rPr>
  </w:style>
  <w:style w:type="character" w:styleId="CommentReference">
    <w:name w:val="annotation reference"/>
    <w:basedOn w:val="DefaultParagraphFont"/>
    <w:uiPriority w:val="99"/>
    <w:semiHidden/>
    <w:unhideWhenUsed/>
    <w:rsid w:val="00701150"/>
    <w:rPr>
      <w:sz w:val="16"/>
      <w:szCs w:val="16"/>
    </w:rPr>
  </w:style>
  <w:style w:type="paragraph" w:styleId="CommentText">
    <w:name w:val="annotation text"/>
    <w:basedOn w:val="Normal"/>
    <w:link w:val="CommentTextChar"/>
    <w:uiPriority w:val="99"/>
    <w:semiHidden/>
    <w:unhideWhenUsed/>
    <w:rsid w:val="00701150"/>
  </w:style>
  <w:style w:type="character" w:customStyle="1" w:styleId="CommentTextChar">
    <w:name w:val="Comment Text Char"/>
    <w:basedOn w:val="DefaultParagraphFont"/>
    <w:link w:val="CommentText"/>
    <w:uiPriority w:val="99"/>
    <w:semiHidden/>
    <w:rsid w:val="00701150"/>
  </w:style>
  <w:style w:type="paragraph" w:styleId="CommentSubject">
    <w:name w:val="annotation subject"/>
    <w:basedOn w:val="CommentText"/>
    <w:next w:val="CommentText"/>
    <w:link w:val="CommentSubjectChar"/>
    <w:uiPriority w:val="99"/>
    <w:semiHidden/>
    <w:unhideWhenUsed/>
    <w:rsid w:val="00701150"/>
    <w:rPr>
      <w:b/>
      <w:bCs/>
    </w:rPr>
  </w:style>
  <w:style w:type="character" w:customStyle="1" w:styleId="CommentSubjectChar">
    <w:name w:val="Comment Subject Char"/>
    <w:basedOn w:val="CommentTextChar"/>
    <w:link w:val="CommentSubject"/>
    <w:uiPriority w:val="99"/>
    <w:semiHidden/>
    <w:rsid w:val="00701150"/>
    <w:rPr>
      <w:b/>
      <w:bCs/>
    </w:rPr>
  </w:style>
  <w:style w:type="paragraph" w:styleId="Revision">
    <w:name w:val="Revision"/>
    <w:hidden/>
    <w:uiPriority w:val="99"/>
    <w:semiHidden/>
    <w:rsid w:val="00701150"/>
  </w:style>
  <w:style w:type="paragraph" w:styleId="Subtitle">
    <w:name w:val="Subtitle"/>
    <w:basedOn w:val="Normal"/>
    <w:next w:val="Normal"/>
    <w:link w:val="SubtitleChar"/>
    <w:uiPriority w:val="11"/>
    <w:qFormat/>
    <w:rsid w:val="00B7066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0668"/>
    <w:rPr>
      <w:rFonts w:asciiTheme="majorHAnsi" w:eastAsiaTheme="majorEastAsia" w:hAnsiTheme="majorHAnsi" w:cstheme="majorBidi"/>
      <w:i/>
      <w:iCs/>
      <w:color w:val="4F81BD" w:themeColor="accent1"/>
      <w:spacing w:val="15"/>
      <w:sz w:val="24"/>
      <w:szCs w:val="24"/>
    </w:rPr>
  </w:style>
  <w:style w:type="table" w:customStyle="1" w:styleId="LightList-Accent12">
    <w:name w:val="Light List - Accent 12"/>
    <w:basedOn w:val="TableNormal"/>
    <w:uiPriority w:val="61"/>
    <w:rsid w:val="006524C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rsid w:val="00EE5444"/>
    <w:rPr>
      <w:rFonts w:ascii="Arial" w:hAnsi="Arial"/>
      <w:b/>
      <w:kern w:val="28"/>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xz0btk\LOCALS~1\Temp\SWC%20Integration%20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F81D2-BA2C-4686-8FFB-43BDFE077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SWC Integration Manual.dotx</Template>
  <TotalTime>33</TotalTime>
  <Pages>12</Pages>
  <Words>1850</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12377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Jeremy Warmbier</dc:creator>
  <cp:lastModifiedBy>Windows User</cp:lastModifiedBy>
  <cp:revision>11</cp:revision>
  <cp:lastPrinted>2011-03-21T13:34:00Z</cp:lastPrinted>
  <dcterms:created xsi:type="dcterms:W3CDTF">2015-01-28T02:18:00Z</dcterms:created>
  <dcterms:modified xsi:type="dcterms:W3CDTF">2015-11-25T18:10:00Z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ePWM</vt:lpwstr>
  </property>
  <property fmtid="{D5CDD505-2E9C-101B-9397-08002B2CF9AE}" pid="3" name="MDDRevNum">
    <vt:lpwstr>1</vt:lpwstr>
  </property>
  <property fmtid="{D5CDD505-2E9C-101B-9397-08002B2CF9AE}" pid="4" name="Module Layer">
    <vt:lpwstr>0</vt:lpwstr>
  </property>
  <property fmtid="{D5CDD505-2E9C-101B-9397-08002B2CF9AE}" pid="5" name="Module Name">
    <vt:lpwstr>ePWM</vt:lpwstr>
  </property>
  <property fmtid="{D5CDD505-2E9C-101B-9397-08002B2CF9AE}" pid="6" name="Product Line">
    <vt:lpwstr>Gen II+ EPS EA3</vt:lpwstr>
  </property>
</Properties>
</file>